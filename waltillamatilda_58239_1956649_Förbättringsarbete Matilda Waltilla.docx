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60679D" w14:paraId="1437736D" w14:textId="77777777" w:rsidTr="00C44E20">
        <w:tc>
          <w:tcPr>
            <w:tcW w:w="2547" w:type="dxa"/>
          </w:tcPr>
          <w:p w14:paraId="2F5C75AE" w14:textId="77777777" w:rsidR="0060679D" w:rsidRPr="00C442C7" w:rsidRDefault="0060679D" w:rsidP="00C44E20">
            <w:pPr>
              <w:pStyle w:val="HuvudrubrikExamensarbete"/>
              <w:ind w:right="-2"/>
              <w:rPr>
                <w:sz w:val="32"/>
                <w:szCs w:val="32"/>
              </w:rPr>
            </w:pPr>
            <w:r w:rsidRPr="00C442C7">
              <w:rPr>
                <w:noProof/>
                <w:sz w:val="32"/>
                <w:szCs w:val="32"/>
                <w:lang w:eastAsia="sv-SE"/>
              </w:rPr>
              <w:drawing>
                <wp:inline distT="0" distB="0" distL="0" distR="0" wp14:anchorId="2E53E20F" wp14:editId="63141B89">
                  <wp:extent cx="1295400" cy="1333500"/>
                  <wp:effectExtent l="0" t="0" r="0" b="12700"/>
                  <wp:docPr id="2" name="Bild 24" descr="LO_GU_CMYK_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_GU_CMYK_fla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5400" cy="1333500"/>
                          </a:xfrm>
                          <a:prstGeom prst="rect">
                            <a:avLst/>
                          </a:prstGeom>
                          <a:noFill/>
                          <a:ln>
                            <a:noFill/>
                          </a:ln>
                        </pic:spPr>
                      </pic:pic>
                    </a:graphicData>
                  </a:graphic>
                </wp:inline>
              </w:drawing>
            </w:r>
          </w:p>
        </w:tc>
        <w:tc>
          <w:tcPr>
            <w:tcW w:w="6513" w:type="dxa"/>
          </w:tcPr>
          <w:p w14:paraId="091B4D9C" w14:textId="77777777" w:rsidR="0060679D" w:rsidRDefault="0060679D" w:rsidP="00C44E20">
            <w:pPr>
              <w:pStyle w:val="Institutionsnamn"/>
              <w:ind w:right="-992"/>
              <w:rPr>
                <w:sz w:val="32"/>
                <w:szCs w:val="32"/>
              </w:rPr>
            </w:pPr>
          </w:p>
          <w:p w14:paraId="777D1264" w14:textId="77777777" w:rsidR="0060679D" w:rsidRPr="00C442C7" w:rsidRDefault="0060679D" w:rsidP="00C44E20">
            <w:pPr>
              <w:pStyle w:val="Institutionsnamn"/>
              <w:ind w:right="-992"/>
              <w:rPr>
                <w:sz w:val="32"/>
                <w:szCs w:val="32"/>
              </w:rPr>
            </w:pPr>
            <w:r w:rsidRPr="00C442C7">
              <w:rPr>
                <w:sz w:val="32"/>
                <w:szCs w:val="32"/>
              </w:rPr>
              <w:t xml:space="preserve">iNSTITUTIOnen för vårdvetenskap </w:t>
            </w:r>
            <w:r>
              <w:rPr>
                <w:sz w:val="32"/>
                <w:szCs w:val="32"/>
              </w:rPr>
              <w:br/>
            </w:r>
            <w:r w:rsidRPr="00C442C7">
              <w:rPr>
                <w:sz w:val="32"/>
                <w:szCs w:val="32"/>
              </w:rPr>
              <w:t>och hälsa</w:t>
            </w:r>
          </w:p>
        </w:tc>
      </w:tr>
    </w:tbl>
    <w:p w14:paraId="06D66456" w14:textId="77777777" w:rsidR="00226D89" w:rsidRDefault="00226D89" w:rsidP="00226D89">
      <w:pPr>
        <w:spacing w:line="288" w:lineRule="auto"/>
        <w:jc w:val="center"/>
        <w:rPr>
          <w:rFonts w:ascii="Merriweather" w:eastAsia="Merriweather" w:hAnsi="Merriweather" w:cs="Merriweather"/>
          <w:sz w:val="40"/>
          <w:szCs w:val="40"/>
        </w:rPr>
      </w:pPr>
    </w:p>
    <w:p w14:paraId="6BB42542" w14:textId="77777777" w:rsidR="00053D8D" w:rsidRDefault="00053D8D" w:rsidP="00D15B38">
      <w:pPr>
        <w:pStyle w:val="HuvudrubrikExamensarbete"/>
        <w:ind w:right="-2"/>
        <w:rPr>
          <w:szCs w:val="56"/>
        </w:rPr>
      </w:pPr>
    </w:p>
    <w:p w14:paraId="16017B78" w14:textId="34CE5C35" w:rsidR="00D15B38" w:rsidRPr="00D70C1B" w:rsidRDefault="00D15B38" w:rsidP="00D15B38">
      <w:pPr>
        <w:pStyle w:val="HuvudrubrikExamensarbete"/>
        <w:ind w:right="-2"/>
        <w:rPr>
          <w:szCs w:val="56"/>
        </w:rPr>
      </w:pPr>
      <w:r>
        <w:rPr>
          <w:szCs w:val="56"/>
        </w:rPr>
        <w:t xml:space="preserve">Design för </w:t>
      </w:r>
      <w:r w:rsidR="00BC657B">
        <w:rPr>
          <w:szCs w:val="56"/>
        </w:rPr>
        <w:t>förbättringsarbete</w:t>
      </w:r>
    </w:p>
    <w:p w14:paraId="007214BE" w14:textId="17D35548" w:rsidR="00053D8D" w:rsidRPr="00E7367A" w:rsidRDefault="00053D8D" w:rsidP="00D15B38">
      <w:pPr>
        <w:spacing w:before="120" w:after="200" w:line="240" w:lineRule="auto"/>
        <w:ind w:right="-2"/>
        <w:rPr>
          <w:rFonts w:eastAsia="Times New Roman" w:cs="Times New Roman"/>
          <w:szCs w:val="24"/>
          <w:lang w:eastAsia="sv-SE"/>
        </w:rPr>
      </w:pPr>
      <w:r>
        <w:rPr>
          <w:rFonts w:ascii="Arial Narrow" w:eastAsia="Times New Roman" w:hAnsi="Arial Narrow" w:cs="Times New Roman"/>
          <w:color w:val="000000"/>
          <w:sz w:val="42"/>
          <w:szCs w:val="42"/>
          <w:lang w:eastAsia="sv-SE"/>
        </w:rPr>
        <w:t>Införande av patientin</w:t>
      </w:r>
      <w:r w:rsidR="00946287">
        <w:rPr>
          <w:rFonts w:ascii="Arial Narrow" w:eastAsia="Times New Roman" w:hAnsi="Arial Narrow" w:cs="Times New Roman"/>
          <w:color w:val="000000"/>
          <w:sz w:val="42"/>
          <w:szCs w:val="42"/>
          <w:lang w:eastAsia="sv-SE"/>
        </w:rPr>
        <w:t xml:space="preserve">formation om planeringen av </w:t>
      </w:r>
      <w:r w:rsidR="00407B4F">
        <w:rPr>
          <w:rFonts w:ascii="Arial Narrow" w:eastAsia="Times New Roman" w:hAnsi="Arial Narrow" w:cs="Times New Roman"/>
          <w:color w:val="000000"/>
          <w:sz w:val="42"/>
          <w:szCs w:val="42"/>
          <w:lang w:eastAsia="sv-SE"/>
        </w:rPr>
        <w:t xml:space="preserve">den </w:t>
      </w:r>
      <w:r w:rsidR="001C19FB">
        <w:rPr>
          <w:rFonts w:ascii="Arial Narrow" w:eastAsia="Times New Roman" w:hAnsi="Arial Narrow" w:cs="Times New Roman"/>
          <w:color w:val="000000"/>
          <w:sz w:val="42"/>
          <w:szCs w:val="42"/>
          <w:lang w:eastAsia="sv-SE"/>
        </w:rPr>
        <w:t>postoperativ</w:t>
      </w:r>
      <w:r w:rsidR="00407B4F">
        <w:rPr>
          <w:rFonts w:ascii="Arial Narrow" w:eastAsia="Times New Roman" w:hAnsi="Arial Narrow" w:cs="Times New Roman"/>
          <w:color w:val="000000"/>
          <w:sz w:val="42"/>
          <w:szCs w:val="42"/>
          <w:lang w:eastAsia="sv-SE"/>
        </w:rPr>
        <w:t xml:space="preserve">a vården enligt </w:t>
      </w:r>
      <w:commentRangeStart w:id="0"/>
      <w:r w:rsidR="00407B4F">
        <w:rPr>
          <w:rFonts w:ascii="Arial Narrow" w:eastAsia="Times New Roman" w:hAnsi="Arial Narrow" w:cs="Times New Roman"/>
          <w:color w:val="000000"/>
          <w:sz w:val="42"/>
          <w:szCs w:val="42"/>
          <w:lang w:eastAsia="sv-SE"/>
        </w:rPr>
        <w:t>ERAS</w:t>
      </w:r>
      <w:commentRangeEnd w:id="0"/>
      <w:r w:rsidR="00230659">
        <w:rPr>
          <w:rStyle w:val="Kommentarsreferens"/>
        </w:rPr>
        <w:commentReference w:id="0"/>
      </w:r>
      <w:r w:rsidR="00407B4F">
        <w:rPr>
          <w:rFonts w:ascii="Arial Narrow" w:eastAsia="Times New Roman" w:hAnsi="Arial Narrow" w:cs="Times New Roman"/>
          <w:color w:val="000000"/>
          <w:sz w:val="42"/>
          <w:szCs w:val="42"/>
          <w:lang w:eastAsia="sv-SE"/>
        </w:rPr>
        <w:t xml:space="preserve"> vid pankreaskirurgi.</w:t>
      </w:r>
    </w:p>
    <w:p w14:paraId="10C7FDBB" w14:textId="77777777" w:rsidR="00226D89" w:rsidRDefault="00226D89" w:rsidP="00226D89">
      <w:pPr>
        <w:spacing w:line="240" w:lineRule="auto"/>
        <w:jc w:val="center"/>
        <w:rPr>
          <w:rFonts w:ascii="Merriweather" w:eastAsia="Merriweather" w:hAnsi="Merriweather" w:cs="Merriweather"/>
          <w:sz w:val="40"/>
          <w:szCs w:val="40"/>
        </w:rPr>
      </w:pPr>
      <w:bookmarkStart w:id="1" w:name="_GoBack"/>
      <w:bookmarkEnd w:id="1"/>
    </w:p>
    <w:p w14:paraId="3918CFE1" w14:textId="29B55C2B" w:rsidR="00E13D42" w:rsidRDefault="00E13D42" w:rsidP="00E13D42">
      <w:pPr>
        <w:spacing w:line="240" w:lineRule="auto"/>
        <w:ind w:right="-2"/>
        <w:rPr>
          <w:rFonts w:ascii="Arial" w:eastAsia="Times New Roman" w:hAnsi="Arial" w:cs="Arial"/>
          <w:b/>
          <w:bCs/>
          <w:color w:val="000000"/>
          <w:sz w:val="32"/>
          <w:szCs w:val="32"/>
          <w:lang w:eastAsia="sv-SE"/>
        </w:rPr>
      </w:pPr>
      <w:r w:rsidRPr="00E7367A">
        <w:rPr>
          <w:rFonts w:ascii="Arial" w:eastAsia="Times New Roman" w:hAnsi="Arial" w:cs="Arial"/>
          <w:b/>
          <w:bCs/>
          <w:color w:val="000000"/>
          <w:sz w:val="32"/>
          <w:szCs w:val="32"/>
          <w:lang w:eastAsia="sv-SE"/>
        </w:rPr>
        <w:t>Matilda Waltilla</w:t>
      </w:r>
    </w:p>
    <w:p w14:paraId="2D9DAB19" w14:textId="630B4BC2" w:rsidR="0015166E" w:rsidRDefault="00666222" w:rsidP="00666222">
      <w:pPr>
        <w:rPr>
          <w:lang w:eastAsia="sv-SE"/>
        </w:rPr>
      </w:pPr>
      <w:r>
        <w:rPr>
          <w:lang w:eastAsia="sv-SE"/>
        </w:rPr>
        <w:t>Hej Matilda,</w:t>
      </w:r>
    </w:p>
    <w:p w14:paraId="43663FFF" w14:textId="2033CF39" w:rsidR="00666222" w:rsidRDefault="00666222" w:rsidP="00666222">
      <w:pPr>
        <w:rPr>
          <w:lang w:eastAsia="sv-SE"/>
        </w:rPr>
      </w:pPr>
      <w:r>
        <w:rPr>
          <w:lang w:eastAsia="sv-SE"/>
        </w:rPr>
        <w:t>Mycket intressant arbete du håller på med. Det finns saker du måste justera i ditt arbete, se kommentarer i ditt arbete. Du är inte tillräckligt konkret.  Syftet är inte specificerat, eller så håller du inte tråden. Ibland skriver du om att ta fram en broschyr och ibland att användandet av den. Vad är det du utvärderar, användningen eller upplevelsen delaktighet/ eller PCV.</w:t>
      </w:r>
    </w:p>
    <w:p w14:paraId="7EA18C74" w14:textId="16963AAD" w:rsidR="00666222" w:rsidRDefault="00666222" w:rsidP="00666222">
      <w:pPr>
        <w:rPr>
          <w:lang w:eastAsia="sv-SE"/>
        </w:rPr>
      </w:pPr>
    </w:p>
    <w:p w14:paraId="1C55AE21" w14:textId="63D587AC" w:rsidR="00666222" w:rsidRDefault="00666222" w:rsidP="00666222">
      <w:pPr>
        <w:rPr>
          <w:lang w:eastAsia="sv-SE"/>
        </w:rPr>
      </w:pPr>
      <w:r>
        <w:rPr>
          <w:lang w:eastAsia="sv-SE"/>
        </w:rPr>
        <w:t>Hälsningar</w:t>
      </w:r>
    </w:p>
    <w:p w14:paraId="11C2C999" w14:textId="39A8E50C" w:rsidR="00666222" w:rsidRPr="00666222" w:rsidRDefault="00666222" w:rsidP="00666222">
      <w:pPr>
        <w:rPr>
          <w:lang w:eastAsia="sv-SE"/>
        </w:rPr>
      </w:pPr>
      <w:r>
        <w:rPr>
          <w:lang w:eastAsia="sv-SE"/>
        </w:rPr>
        <w:t>Linda Åhlström</w:t>
      </w:r>
    </w:p>
    <w:p w14:paraId="0F2C98FF" w14:textId="3CF62EDA" w:rsidR="0015166E" w:rsidRDefault="0015166E" w:rsidP="00E13D42">
      <w:pPr>
        <w:spacing w:line="240" w:lineRule="auto"/>
        <w:ind w:right="-2"/>
        <w:rPr>
          <w:rFonts w:ascii="Arial" w:eastAsia="Times New Roman" w:hAnsi="Arial" w:cs="Arial"/>
          <w:b/>
          <w:bCs/>
          <w:color w:val="000000"/>
          <w:sz w:val="32"/>
          <w:szCs w:val="32"/>
          <w:lang w:eastAsia="sv-SE"/>
        </w:rPr>
      </w:pPr>
    </w:p>
    <w:p w14:paraId="4B702E39" w14:textId="3E9880B8" w:rsidR="0015166E" w:rsidRDefault="0015166E" w:rsidP="00E13D42">
      <w:pPr>
        <w:spacing w:line="240" w:lineRule="auto"/>
        <w:ind w:right="-2"/>
        <w:rPr>
          <w:rFonts w:eastAsia="Times New Roman" w:cs="Times New Roman"/>
          <w:szCs w:val="24"/>
          <w:lang w:eastAsia="sv-SE"/>
        </w:rPr>
      </w:pPr>
    </w:p>
    <w:p w14:paraId="10D8ACBD" w14:textId="7A6D8D69" w:rsidR="0015166E" w:rsidRDefault="0015166E" w:rsidP="00E13D42">
      <w:pPr>
        <w:spacing w:line="240" w:lineRule="auto"/>
        <w:ind w:right="-2"/>
        <w:rPr>
          <w:rFonts w:eastAsia="Times New Roman" w:cs="Times New Roman"/>
          <w:szCs w:val="24"/>
          <w:lang w:eastAsia="sv-SE"/>
        </w:rPr>
      </w:pPr>
    </w:p>
    <w:p w14:paraId="70DFBFD0" w14:textId="77777777" w:rsidR="00507AE5" w:rsidRPr="00E7367A" w:rsidRDefault="00507AE5" w:rsidP="00E13D42">
      <w:pPr>
        <w:spacing w:line="240" w:lineRule="auto"/>
        <w:ind w:right="-2"/>
        <w:rPr>
          <w:rFonts w:eastAsia="Times New Roman" w:cs="Times New Roman"/>
          <w:szCs w:val="24"/>
          <w:lang w:eastAsia="sv-SE"/>
        </w:rPr>
      </w:pPr>
    </w:p>
    <w:tbl>
      <w:tblPr>
        <w:tblStyle w:val="Tabellrutnt"/>
        <w:tblW w:w="15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8"/>
        <w:gridCol w:w="6570"/>
        <w:gridCol w:w="6573"/>
      </w:tblGrid>
      <w:tr w:rsidR="00070C8B" w:rsidRPr="00DE7121" w14:paraId="0B737306" w14:textId="77777777" w:rsidTr="00C44E20">
        <w:trPr>
          <w:trHeight w:val="311"/>
        </w:trPr>
        <w:tc>
          <w:tcPr>
            <w:tcW w:w="2668" w:type="dxa"/>
            <w:tcBorders>
              <w:top w:val="single" w:sz="4" w:space="0" w:color="auto"/>
            </w:tcBorders>
            <w:vAlign w:val="bottom"/>
          </w:tcPr>
          <w:p w14:paraId="02F47AFE" w14:textId="32E86D2A" w:rsidR="00070C8B" w:rsidRPr="00DE7121" w:rsidRDefault="00BE6D2C" w:rsidP="00C44E20">
            <w:pPr>
              <w:ind w:right="-2"/>
              <w:rPr>
                <w:rFonts w:ascii="Times New Roman" w:hAnsi="Times New Roman" w:cs="Times New Roman"/>
              </w:rPr>
            </w:pPr>
            <w:r w:rsidRPr="00DE7121">
              <w:rPr>
                <w:rFonts w:ascii="Times New Roman" w:hAnsi="Times New Roman" w:cs="Times New Roman"/>
              </w:rPr>
              <w:t>Kurs</w:t>
            </w:r>
            <w:r w:rsidR="00070C8B" w:rsidRPr="00DE7121">
              <w:rPr>
                <w:rFonts w:ascii="Times New Roman" w:hAnsi="Times New Roman" w:cs="Times New Roman"/>
              </w:rPr>
              <w:t>:</w:t>
            </w:r>
          </w:p>
        </w:tc>
        <w:tc>
          <w:tcPr>
            <w:tcW w:w="6570" w:type="dxa"/>
            <w:tcBorders>
              <w:top w:val="single" w:sz="4" w:space="0" w:color="auto"/>
            </w:tcBorders>
            <w:vAlign w:val="bottom"/>
          </w:tcPr>
          <w:p w14:paraId="781F1E70" w14:textId="6054423D" w:rsidR="00070C8B" w:rsidRPr="00DE7121" w:rsidRDefault="00190F8E" w:rsidP="00C44E20">
            <w:pPr>
              <w:ind w:right="-2"/>
              <w:rPr>
                <w:rFonts w:ascii="Times New Roman" w:hAnsi="Times New Roman" w:cs="Times New Roman"/>
              </w:rPr>
            </w:pPr>
            <w:r w:rsidRPr="00DE7121">
              <w:rPr>
                <w:rFonts w:ascii="Times New Roman" w:eastAsia="Times New Roman" w:hAnsi="Times New Roman" w:cs="Times New Roman"/>
                <w:color w:val="000000"/>
                <w:szCs w:val="24"/>
                <w:lang w:eastAsia="sv-SE"/>
              </w:rPr>
              <w:t xml:space="preserve">Ledarskap och lärande </w:t>
            </w:r>
            <w:r w:rsidR="00070C8B" w:rsidRPr="00DE7121">
              <w:rPr>
                <w:rFonts w:ascii="Times New Roman" w:eastAsia="Times New Roman" w:hAnsi="Times New Roman" w:cs="Times New Roman"/>
                <w:color w:val="000000"/>
                <w:szCs w:val="24"/>
                <w:lang w:eastAsia="sv-SE"/>
              </w:rPr>
              <w:t> </w:t>
            </w:r>
          </w:p>
        </w:tc>
        <w:tc>
          <w:tcPr>
            <w:tcW w:w="6573" w:type="dxa"/>
            <w:tcBorders>
              <w:top w:val="single" w:sz="4" w:space="0" w:color="auto"/>
            </w:tcBorders>
            <w:vAlign w:val="bottom"/>
          </w:tcPr>
          <w:p w14:paraId="5CDFA96C" w14:textId="77777777" w:rsidR="00070C8B" w:rsidRPr="00DE7121" w:rsidRDefault="00070C8B" w:rsidP="00C44E20">
            <w:pPr>
              <w:ind w:right="-2"/>
              <w:rPr>
                <w:rFonts w:ascii="Times New Roman" w:hAnsi="Times New Roman" w:cs="Times New Roman"/>
              </w:rPr>
            </w:pPr>
          </w:p>
        </w:tc>
      </w:tr>
      <w:tr w:rsidR="00070C8B" w:rsidRPr="00DE7121" w14:paraId="343257B7" w14:textId="77777777" w:rsidTr="00C44E20">
        <w:trPr>
          <w:trHeight w:val="331"/>
        </w:trPr>
        <w:tc>
          <w:tcPr>
            <w:tcW w:w="2668" w:type="dxa"/>
            <w:vAlign w:val="bottom"/>
          </w:tcPr>
          <w:p w14:paraId="67105809" w14:textId="49C89713" w:rsidR="00070C8B" w:rsidRPr="00DE7121" w:rsidRDefault="00070C8B" w:rsidP="00C44E20">
            <w:pPr>
              <w:ind w:right="-2"/>
              <w:rPr>
                <w:rFonts w:ascii="Times New Roman" w:hAnsi="Times New Roman" w:cs="Times New Roman"/>
              </w:rPr>
            </w:pPr>
            <w:r w:rsidRPr="00DE7121">
              <w:rPr>
                <w:rFonts w:ascii="Times New Roman" w:hAnsi="Times New Roman" w:cs="Times New Roman"/>
              </w:rPr>
              <w:t>Program:</w:t>
            </w:r>
          </w:p>
        </w:tc>
        <w:tc>
          <w:tcPr>
            <w:tcW w:w="6570" w:type="dxa"/>
            <w:vAlign w:val="bottom"/>
          </w:tcPr>
          <w:p w14:paraId="790E4D93" w14:textId="77777777" w:rsidR="00070C8B" w:rsidRPr="00DE7121" w:rsidRDefault="00070C8B" w:rsidP="00C44E20">
            <w:pPr>
              <w:ind w:right="-2"/>
              <w:rPr>
                <w:rFonts w:ascii="Times New Roman" w:hAnsi="Times New Roman" w:cs="Times New Roman"/>
              </w:rPr>
            </w:pPr>
            <w:r w:rsidRPr="00DE7121">
              <w:rPr>
                <w:rFonts w:ascii="Times New Roman" w:eastAsia="Times New Roman" w:hAnsi="Times New Roman" w:cs="Times New Roman"/>
                <w:color w:val="000000"/>
                <w:szCs w:val="24"/>
                <w:lang w:eastAsia="sv-SE"/>
              </w:rPr>
              <w:t>Specialistsjuksköterskeprogrammet i Kirurgisk vård </w:t>
            </w:r>
          </w:p>
        </w:tc>
        <w:tc>
          <w:tcPr>
            <w:tcW w:w="6573" w:type="dxa"/>
            <w:vAlign w:val="bottom"/>
          </w:tcPr>
          <w:p w14:paraId="34C2E75B" w14:textId="77777777" w:rsidR="00070C8B" w:rsidRPr="00DE7121" w:rsidRDefault="00070C8B" w:rsidP="00C44E20">
            <w:pPr>
              <w:ind w:right="-2"/>
              <w:rPr>
                <w:rFonts w:ascii="Times New Roman" w:hAnsi="Times New Roman" w:cs="Times New Roman"/>
              </w:rPr>
            </w:pPr>
          </w:p>
        </w:tc>
      </w:tr>
      <w:tr w:rsidR="00070C8B" w:rsidRPr="00DE7121" w14:paraId="10891B87" w14:textId="77777777" w:rsidTr="00C44E20">
        <w:trPr>
          <w:trHeight w:val="331"/>
        </w:trPr>
        <w:tc>
          <w:tcPr>
            <w:tcW w:w="2668" w:type="dxa"/>
            <w:vAlign w:val="bottom"/>
          </w:tcPr>
          <w:p w14:paraId="225E9925" w14:textId="77777777" w:rsidR="00070C8B" w:rsidRPr="00DE7121" w:rsidRDefault="00070C8B" w:rsidP="00C44E20">
            <w:pPr>
              <w:ind w:right="-2"/>
              <w:rPr>
                <w:rFonts w:ascii="Times New Roman" w:hAnsi="Times New Roman" w:cs="Times New Roman"/>
              </w:rPr>
            </w:pPr>
            <w:r w:rsidRPr="00DE7121">
              <w:rPr>
                <w:rFonts w:ascii="Times New Roman" w:hAnsi="Times New Roman" w:cs="Times New Roman"/>
              </w:rPr>
              <w:t>Termin/år:</w:t>
            </w:r>
          </w:p>
        </w:tc>
        <w:tc>
          <w:tcPr>
            <w:tcW w:w="6570" w:type="dxa"/>
            <w:vAlign w:val="bottom"/>
          </w:tcPr>
          <w:p w14:paraId="2225EC7F" w14:textId="77777777" w:rsidR="00070C8B" w:rsidRPr="00DE7121" w:rsidRDefault="00070C8B" w:rsidP="00C44E20">
            <w:pPr>
              <w:ind w:right="-2"/>
              <w:rPr>
                <w:rFonts w:ascii="Times New Roman" w:hAnsi="Times New Roman" w:cs="Times New Roman"/>
              </w:rPr>
            </w:pPr>
            <w:r w:rsidRPr="00DE7121">
              <w:rPr>
                <w:rFonts w:ascii="Times New Roman" w:eastAsia="Times New Roman" w:hAnsi="Times New Roman" w:cs="Times New Roman"/>
                <w:color w:val="000000"/>
                <w:szCs w:val="24"/>
                <w:lang w:eastAsia="sv-SE"/>
              </w:rPr>
              <w:t>Ht/2019</w:t>
            </w:r>
          </w:p>
        </w:tc>
        <w:tc>
          <w:tcPr>
            <w:tcW w:w="6573" w:type="dxa"/>
            <w:vAlign w:val="bottom"/>
          </w:tcPr>
          <w:p w14:paraId="23EE85A0" w14:textId="77777777" w:rsidR="00070C8B" w:rsidRPr="00DE7121" w:rsidRDefault="00070C8B" w:rsidP="00C44E20">
            <w:pPr>
              <w:ind w:right="-2"/>
              <w:rPr>
                <w:rFonts w:ascii="Times New Roman" w:hAnsi="Times New Roman" w:cs="Times New Roman"/>
              </w:rPr>
            </w:pPr>
          </w:p>
        </w:tc>
      </w:tr>
    </w:tbl>
    <w:p w14:paraId="77CD6AC7" w14:textId="77777777" w:rsidR="00C21585" w:rsidRDefault="00C21585" w:rsidP="00A53662">
      <w:pPr>
        <w:rPr>
          <w:rStyle w:val="Diskretbetoning"/>
          <w:i w:val="0"/>
          <w:iCs w:val="0"/>
          <w:sz w:val="24"/>
          <w:szCs w:val="24"/>
        </w:rPr>
      </w:pPr>
    </w:p>
    <w:p w14:paraId="3651540F" w14:textId="3F032C75" w:rsidR="00E2554F" w:rsidRPr="00D46C16" w:rsidRDefault="00E2554F" w:rsidP="00D46C16">
      <w:pPr>
        <w:pStyle w:val="Formatmall1"/>
        <w:rPr>
          <w:rStyle w:val="Diskretbetoning"/>
          <w:i w:val="0"/>
          <w:iCs w:val="0"/>
        </w:rPr>
      </w:pPr>
      <w:r w:rsidRPr="00D46C16">
        <w:rPr>
          <w:rStyle w:val="Diskretbetoning"/>
          <w:i w:val="0"/>
          <w:iCs w:val="0"/>
        </w:rPr>
        <w:lastRenderedPageBreak/>
        <w:t xml:space="preserve">Inledning </w:t>
      </w:r>
    </w:p>
    <w:p w14:paraId="71170617" w14:textId="0578839B" w:rsidR="005D2ED7" w:rsidRPr="006266FF" w:rsidRDefault="005D2ED7" w:rsidP="005D2ED7">
      <w:pPr>
        <w:rPr>
          <w:rFonts w:ascii="Times New Roman" w:hAnsi="Times New Roman" w:cs="Times New Roman"/>
          <w:sz w:val="24"/>
          <w:szCs w:val="24"/>
        </w:rPr>
      </w:pPr>
      <w:r w:rsidRPr="006266FF">
        <w:rPr>
          <w:rFonts w:ascii="Times New Roman" w:hAnsi="Times New Roman" w:cs="Times New Roman"/>
          <w:sz w:val="24"/>
          <w:szCs w:val="24"/>
        </w:rPr>
        <w:t xml:space="preserve">På </w:t>
      </w:r>
      <w:r w:rsidR="00B95F52" w:rsidRPr="006266FF">
        <w:rPr>
          <w:rFonts w:ascii="Times New Roman" w:hAnsi="Times New Roman" w:cs="Times New Roman"/>
          <w:sz w:val="24"/>
          <w:szCs w:val="24"/>
        </w:rPr>
        <w:t>kirurgavdelning</w:t>
      </w:r>
      <w:r w:rsidRPr="006266FF">
        <w:rPr>
          <w:rFonts w:ascii="Times New Roman" w:hAnsi="Times New Roman" w:cs="Times New Roman"/>
          <w:sz w:val="24"/>
          <w:szCs w:val="24"/>
        </w:rPr>
        <w:t xml:space="preserve"> 136 på </w:t>
      </w:r>
      <w:r w:rsidR="00B95F52" w:rsidRPr="006266FF">
        <w:rPr>
          <w:rFonts w:ascii="Times New Roman" w:hAnsi="Times New Roman" w:cs="Times New Roman"/>
          <w:sz w:val="24"/>
          <w:szCs w:val="24"/>
        </w:rPr>
        <w:t>Sahlgrenska</w:t>
      </w:r>
      <w:r w:rsidRPr="006266FF">
        <w:rPr>
          <w:rFonts w:ascii="Times New Roman" w:hAnsi="Times New Roman" w:cs="Times New Roman"/>
          <w:sz w:val="24"/>
          <w:szCs w:val="24"/>
        </w:rPr>
        <w:t xml:space="preserve"> vårdas patienter</w:t>
      </w:r>
      <w:r w:rsidR="00073F05">
        <w:rPr>
          <w:rFonts w:ascii="Times New Roman" w:hAnsi="Times New Roman" w:cs="Times New Roman"/>
          <w:sz w:val="24"/>
          <w:szCs w:val="24"/>
        </w:rPr>
        <w:t xml:space="preserve"> som</w:t>
      </w:r>
      <w:r w:rsidRPr="006266FF">
        <w:rPr>
          <w:rFonts w:ascii="Times New Roman" w:hAnsi="Times New Roman" w:cs="Times New Roman"/>
          <w:sz w:val="24"/>
          <w:szCs w:val="24"/>
        </w:rPr>
        <w:t xml:space="preserve"> genomgått kirurgi i bukspottkörteln. Dessa patienter vårdas enligt ett vårdprogram utarbetat utifrån Enhanced recovery after surgery (ERAS). Efter avslutat vårdförlopp fyller patienterna i en utvärdering av vården. I denna utvärdering framkommer att patienterna inte alltid upplever sig så delaktiga i vården som de själva önskat. Utifrån detta </w:t>
      </w:r>
      <w:r w:rsidR="00171886" w:rsidRPr="006266FF">
        <w:rPr>
          <w:rFonts w:ascii="Times New Roman" w:hAnsi="Times New Roman" w:cs="Times New Roman"/>
          <w:sz w:val="24"/>
          <w:szCs w:val="24"/>
        </w:rPr>
        <w:t>utforskade</w:t>
      </w:r>
      <w:r w:rsidRPr="006266FF">
        <w:rPr>
          <w:rFonts w:ascii="Times New Roman" w:hAnsi="Times New Roman" w:cs="Times New Roman"/>
          <w:sz w:val="24"/>
          <w:szCs w:val="24"/>
        </w:rPr>
        <w:t xml:space="preserve"> jag i mitt examensarbete för utbildningen som specialistsjuksköterska i kirurgi vilka faktorer och implementeringar som fick patienterna att känna sig mer delaktiga i sin vård och </w:t>
      </w:r>
      <w:r w:rsidR="00D07193" w:rsidRPr="006266FF">
        <w:rPr>
          <w:rFonts w:ascii="Times New Roman" w:hAnsi="Times New Roman" w:cs="Times New Roman"/>
          <w:sz w:val="24"/>
          <w:szCs w:val="24"/>
        </w:rPr>
        <w:t>där framkom att</w:t>
      </w:r>
      <w:r w:rsidRPr="006266FF">
        <w:rPr>
          <w:rFonts w:ascii="Times New Roman" w:hAnsi="Times New Roman" w:cs="Times New Roman"/>
          <w:sz w:val="24"/>
          <w:szCs w:val="24"/>
        </w:rPr>
        <w:t xml:space="preserve"> information </w:t>
      </w:r>
      <w:r w:rsidR="00D07193" w:rsidRPr="006266FF">
        <w:rPr>
          <w:rFonts w:ascii="Times New Roman" w:hAnsi="Times New Roman" w:cs="Times New Roman"/>
          <w:sz w:val="24"/>
          <w:szCs w:val="24"/>
        </w:rPr>
        <w:t>var</w:t>
      </w:r>
      <w:r w:rsidRPr="006266FF">
        <w:rPr>
          <w:rFonts w:ascii="Times New Roman" w:hAnsi="Times New Roman" w:cs="Times New Roman"/>
          <w:sz w:val="24"/>
          <w:szCs w:val="24"/>
        </w:rPr>
        <w:t xml:space="preserve"> en av de tydligast</w:t>
      </w:r>
      <w:r w:rsidR="00727095" w:rsidRPr="006266FF">
        <w:rPr>
          <w:rFonts w:ascii="Times New Roman" w:hAnsi="Times New Roman" w:cs="Times New Roman"/>
          <w:sz w:val="24"/>
          <w:szCs w:val="24"/>
        </w:rPr>
        <w:t xml:space="preserve"> </w:t>
      </w:r>
      <w:r w:rsidR="00196AC6" w:rsidRPr="006266FF">
        <w:rPr>
          <w:rFonts w:ascii="Times New Roman" w:hAnsi="Times New Roman" w:cs="Times New Roman"/>
          <w:sz w:val="24"/>
          <w:szCs w:val="24"/>
        </w:rPr>
        <w:t xml:space="preserve">främjande </w:t>
      </w:r>
      <w:r w:rsidR="00727095" w:rsidRPr="006266FF">
        <w:rPr>
          <w:rFonts w:ascii="Times New Roman" w:hAnsi="Times New Roman" w:cs="Times New Roman"/>
          <w:sz w:val="24"/>
          <w:szCs w:val="24"/>
        </w:rPr>
        <w:t>faktorer</w:t>
      </w:r>
      <w:r w:rsidR="009E073A" w:rsidRPr="006266FF">
        <w:rPr>
          <w:rFonts w:ascii="Times New Roman" w:hAnsi="Times New Roman" w:cs="Times New Roman"/>
          <w:sz w:val="24"/>
          <w:szCs w:val="24"/>
        </w:rPr>
        <w:t>na</w:t>
      </w:r>
      <w:r w:rsidR="00727095" w:rsidRPr="006266FF">
        <w:rPr>
          <w:rFonts w:ascii="Times New Roman" w:hAnsi="Times New Roman" w:cs="Times New Roman"/>
          <w:sz w:val="24"/>
          <w:szCs w:val="24"/>
        </w:rPr>
        <w:t xml:space="preserve"> </w:t>
      </w:r>
      <w:r w:rsidR="00D30E43" w:rsidRPr="006266FF">
        <w:rPr>
          <w:rFonts w:ascii="Times New Roman" w:hAnsi="Times New Roman" w:cs="Times New Roman"/>
          <w:sz w:val="24"/>
          <w:szCs w:val="24"/>
        </w:rPr>
        <w:t xml:space="preserve">för </w:t>
      </w:r>
      <w:r w:rsidR="00BD7F04" w:rsidRPr="006266FF">
        <w:rPr>
          <w:rFonts w:ascii="Times New Roman" w:hAnsi="Times New Roman" w:cs="Times New Roman"/>
          <w:sz w:val="24"/>
          <w:szCs w:val="24"/>
        </w:rPr>
        <w:t>patien</w:t>
      </w:r>
      <w:r w:rsidR="00065788" w:rsidRPr="006266FF">
        <w:rPr>
          <w:rFonts w:ascii="Times New Roman" w:hAnsi="Times New Roman" w:cs="Times New Roman"/>
          <w:sz w:val="24"/>
          <w:szCs w:val="24"/>
        </w:rPr>
        <w:t>t</w:t>
      </w:r>
      <w:r w:rsidR="00BD7F04" w:rsidRPr="006266FF">
        <w:rPr>
          <w:rFonts w:ascii="Times New Roman" w:hAnsi="Times New Roman" w:cs="Times New Roman"/>
          <w:sz w:val="24"/>
          <w:szCs w:val="24"/>
        </w:rPr>
        <w:t>delaktighet</w:t>
      </w:r>
      <w:r w:rsidR="00937F62" w:rsidRPr="006266FF">
        <w:rPr>
          <w:rFonts w:ascii="Times New Roman" w:hAnsi="Times New Roman" w:cs="Times New Roman"/>
          <w:sz w:val="24"/>
          <w:szCs w:val="24"/>
        </w:rPr>
        <w:t xml:space="preserve"> i </w:t>
      </w:r>
      <w:r w:rsidR="00065788" w:rsidRPr="006266FF">
        <w:rPr>
          <w:rFonts w:ascii="Times New Roman" w:hAnsi="Times New Roman" w:cs="Times New Roman"/>
          <w:sz w:val="24"/>
          <w:szCs w:val="24"/>
        </w:rPr>
        <w:t>specialistsjuk</w:t>
      </w:r>
      <w:r w:rsidR="00937F62" w:rsidRPr="006266FF">
        <w:rPr>
          <w:rFonts w:ascii="Times New Roman" w:hAnsi="Times New Roman" w:cs="Times New Roman"/>
          <w:sz w:val="24"/>
          <w:szCs w:val="24"/>
        </w:rPr>
        <w:t xml:space="preserve">vården. </w:t>
      </w:r>
    </w:p>
    <w:p w14:paraId="7B772E6D" w14:textId="6A2105FE" w:rsidR="005D2ED7" w:rsidRPr="006266FF" w:rsidRDefault="004F01EE" w:rsidP="005D2ED7">
      <w:pPr>
        <w:rPr>
          <w:rFonts w:ascii="Times New Roman" w:hAnsi="Times New Roman" w:cs="Times New Roman"/>
          <w:sz w:val="24"/>
          <w:szCs w:val="24"/>
        </w:rPr>
      </w:pPr>
      <w:r w:rsidRPr="006266FF">
        <w:rPr>
          <w:rFonts w:ascii="Times New Roman" w:hAnsi="Times New Roman" w:cs="Times New Roman"/>
          <w:sz w:val="24"/>
          <w:szCs w:val="24"/>
        </w:rPr>
        <w:t>Vårdprogrammet</w:t>
      </w:r>
      <w:r w:rsidR="00FE55AD" w:rsidRPr="006266FF">
        <w:rPr>
          <w:rFonts w:ascii="Times New Roman" w:hAnsi="Times New Roman" w:cs="Times New Roman"/>
          <w:sz w:val="24"/>
          <w:szCs w:val="24"/>
        </w:rPr>
        <w:t xml:space="preserve"> </w:t>
      </w:r>
      <w:r w:rsidR="00CE1D95" w:rsidRPr="006266FF">
        <w:rPr>
          <w:rFonts w:ascii="Times New Roman" w:hAnsi="Times New Roman" w:cs="Times New Roman"/>
          <w:sz w:val="24"/>
          <w:szCs w:val="24"/>
        </w:rPr>
        <w:t>för patienterna som opererats för pankreasresektioner</w:t>
      </w:r>
      <w:r w:rsidRPr="006266FF">
        <w:rPr>
          <w:rFonts w:ascii="Times New Roman" w:hAnsi="Times New Roman" w:cs="Times New Roman"/>
          <w:sz w:val="24"/>
          <w:szCs w:val="24"/>
        </w:rPr>
        <w:t xml:space="preserve"> enligt </w:t>
      </w:r>
      <w:r w:rsidR="005D2ED7" w:rsidRPr="006266FF">
        <w:rPr>
          <w:rFonts w:ascii="Times New Roman" w:hAnsi="Times New Roman" w:cs="Times New Roman"/>
          <w:sz w:val="24"/>
          <w:szCs w:val="24"/>
        </w:rPr>
        <w:t>ERAS</w:t>
      </w:r>
      <w:r w:rsidRPr="006266FF">
        <w:rPr>
          <w:rFonts w:ascii="Times New Roman" w:hAnsi="Times New Roman" w:cs="Times New Roman"/>
          <w:sz w:val="24"/>
          <w:szCs w:val="24"/>
        </w:rPr>
        <w:t xml:space="preserve"> </w:t>
      </w:r>
      <w:r w:rsidR="00ED378F" w:rsidRPr="006266FF">
        <w:rPr>
          <w:rFonts w:ascii="Times New Roman" w:hAnsi="Times New Roman" w:cs="Times New Roman"/>
          <w:sz w:val="24"/>
          <w:szCs w:val="24"/>
        </w:rPr>
        <w:t>ä</w:t>
      </w:r>
      <w:r w:rsidR="00EB2F93" w:rsidRPr="006266FF">
        <w:rPr>
          <w:rFonts w:ascii="Times New Roman" w:hAnsi="Times New Roman" w:cs="Times New Roman"/>
          <w:sz w:val="24"/>
          <w:szCs w:val="24"/>
        </w:rPr>
        <w:t xml:space="preserve">r </w:t>
      </w:r>
      <w:r w:rsidR="004021A9" w:rsidRPr="006266FF">
        <w:rPr>
          <w:rFonts w:ascii="Times New Roman" w:hAnsi="Times New Roman" w:cs="Times New Roman"/>
          <w:sz w:val="24"/>
          <w:szCs w:val="24"/>
        </w:rPr>
        <w:t>strukturerat</w:t>
      </w:r>
      <w:r w:rsidR="005B06E4" w:rsidRPr="006266FF">
        <w:rPr>
          <w:rFonts w:ascii="Times New Roman" w:hAnsi="Times New Roman" w:cs="Times New Roman"/>
          <w:sz w:val="24"/>
          <w:szCs w:val="24"/>
        </w:rPr>
        <w:t xml:space="preserve"> och </w:t>
      </w:r>
      <w:r w:rsidR="004021A9" w:rsidRPr="006266FF">
        <w:rPr>
          <w:rFonts w:ascii="Times New Roman" w:hAnsi="Times New Roman" w:cs="Times New Roman"/>
          <w:sz w:val="24"/>
          <w:szCs w:val="24"/>
        </w:rPr>
        <w:t xml:space="preserve">tydligt </w:t>
      </w:r>
      <w:r w:rsidR="00897F32" w:rsidRPr="006266FF">
        <w:rPr>
          <w:rFonts w:ascii="Times New Roman" w:hAnsi="Times New Roman" w:cs="Times New Roman"/>
          <w:sz w:val="24"/>
          <w:szCs w:val="24"/>
        </w:rPr>
        <w:t xml:space="preserve">sammanställt dag för dag </w:t>
      </w:r>
      <w:r w:rsidR="00AD3939" w:rsidRPr="006266FF">
        <w:rPr>
          <w:rFonts w:ascii="Times New Roman" w:hAnsi="Times New Roman" w:cs="Times New Roman"/>
          <w:sz w:val="24"/>
          <w:szCs w:val="24"/>
        </w:rPr>
        <w:t xml:space="preserve">i en </w:t>
      </w:r>
      <w:r w:rsidR="00BE74C4" w:rsidRPr="006266FF">
        <w:rPr>
          <w:rFonts w:ascii="Times New Roman" w:hAnsi="Times New Roman" w:cs="Times New Roman"/>
          <w:sz w:val="24"/>
          <w:szCs w:val="24"/>
        </w:rPr>
        <w:t>överskådlig</w:t>
      </w:r>
      <w:r w:rsidR="00AD3939" w:rsidRPr="006266FF">
        <w:rPr>
          <w:rFonts w:ascii="Times New Roman" w:hAnsi="Times New Roman" w:cs="Times New Roman"/>
          <w:sz w:val="24"/>
          <w:szCs w:val="24"/>
        </w:rPr>
        <w:t xml:space="preserve"> tabell för </w:t>
      </w:r>
      <w:r w:rsidR="00BE74C4" w:rsidRPr="006266FF">
        <w:rPr>
          <w:rFonts w:ascii="Times New Roman" w:hAnsi="Times New Roman" w:cs="Times New Roman"/>
          <w:sz w:val="24"/>
          <w:szCs w:val="24"/>
        </w:rPr>
        <w:t>vårdpersonal</w:t>
      </w:r>
      <w:r w:rsidR="00A93B6A" w:rsidRPr="006266FF">
        <w:rPr>
          <w:rFonts w:ascii="Times New Roman" w:hAnsi="Times New Roman" w:cs="Times New Roman"/>
          <w:sz w:val="24"/>
          <w:szCs w:val="24"/>
        </w:rPr>
        <w:t>. M</w:t>
      </w:r>
      <w:r w:rsidR="005D2ED7" w:rsidRPr="006266FF">
        <w:rPr>
          <w:rFonts w:ascii="Times New Roman" w:hAnsi="Times New Roman" w:cs="Times New Roman"/>
          <w:sz w:val="24"/>
          <w:szCs w:val="24"/>
        </w:rPr>
        <w:t xml:space="preserve">en </w:t>
      </w:r>
      <w:r w:rsidR="0005120D" w:rsidRPr="006266FF">
        <w:rPr>
          <w:rFonts w:ascii="Times New Roman" w:hAnsi="Times New Roman" w:cs="Times New Roman"/>
          <w:sz w:val="24"/>
          <w:szCs w:val="24"/>
        </w:rPr>
        <w:t xml:space="preserve">skriftlig </w:t>
      </w:r>
      <w:r w:rsidR="005D2ED7" w:rsidRPr="006266FF">
        <w:rPr>
          <w:rFonts w:ascii="Times New Roman" w:hAnsi="Times New Roman" w:cs="Times New Roman"/>
          <w:sz w:val="24"/>
          <w:szCs w:val="24"/>
        </w:rPr>
        <w:t xml:space="preserve">patientinformation </w:t>
      </w:r>
      <w:r w:rsidR="00474F7E">
        <w:rPr>
          <w:rFonts w:ascii="Times New Roman" w:hAnsi="Times New Roman" w:cs="Times New Roman"/>
          <w:sz w:val="24"/>
          <w:szCs w:val="24"/>
        </w:rPr>
        <w:t>av</w:t>
      </w:r>
      <w:r w:rsidR="00396B2B" w:rsidRPr="006266FF">
        <w:rPr>
          <w:rFonts w:ascii="Times New Roman" w:hAnsi="Times New Roman" w:cs="Times New Roman"/>
          <w:sz w:val="24"/>
          <w:szCs w:val="24"/>
        </w:rPr>
        <w:t xml:space="preserve"> planering </w:t>
      </w:r>
      <w:r w:rsidR="003B2DA3" w:rsidRPr="006266FF">
        <w:rPr>
          <w:rFonts w:ascii="Times New Roman" w:hAnsi="Times New Roman" w:cs="Times New Roman"/>
          <w:sz w:val="24"/>
          <w:szCs w:val="24"/>
        </w:rPr>
        <w:t xml:space="preserve">saknas idag </w:t>
      </w:r>
      <w:r w:rsidR="005D2ED7" w:rsidRPr="006266FF">
        <w:rPr>
          <w:rFonts w:ascii="Times New Roman" w:hAnsi="Times New Roman" w:cs="Times New Roman"/>
          <w:sz w:val="24"/>
          <w:szCs w:val="24"/>
        </w:rPr>
        <w:t xml:space="preserve">att ge patienterna. </w:t>
      </w:r>
      <w:r w:rsidR="00934083" w:rsidRPr="006266FF">
        <w:rPr>
          <w:rFonts w:ascii="Times New Roman" w:hAnsi="Times New Roman" w:cs="Times New Roman"/>
          <w:sz w:val="24"/>
          <w:szCs w:val="24"/>
        </w:rPr>
        <w:t>D</w:t>
      </w:r>
      <w:r w:rsidR="00CC6820" w:rsidRPr="006266FF">
        <w:rPr>
          <w:rFonts w:ascii="Times New Roman" w:hAnsi="Times New Roman" w:cs="Times New Roman"/>
          <w:sz w:val="24"/>
          <w:szCs w:val="24"/>
        </w:rPr>
        <w:t xml:space="preserve">et finns ett förbättringsarbete att göra som </w:t>
      </w:r>
      <w:r w:rsidR="00D52633" w:rsidRPr="006266FF">
        <w:rPr>
          <w:rFonts w:ascii="Times New Roman" w:hAnsi="Times New Roman" w:cs="Times New Roman"/>
          <w:sz w:val="24"/>
          <w:szCs w:val="24"/>
        </w:rPr>
        <w:t xml:space="preserve">sammanställer </w:t>
      </w:r>
      <w:r w:rsidR="00E74705" w:rsidRPr="006266FF">
        <w:rPr>
          <w:rFonts w:ascii="Times New Roman" w:hAnsi="Times New Roman" w:cs="Times New Roman"/>
          <w:sz w:val="24"/>
          <w:szCs w:val="24"/>
        </w:rPr>
        <w:t>ett informationsdokument att</w:t>
      </w:r>
      <w:r w:rsidR="00CB4A99" w:rsidRPr="006266FF">
        <w:rPr>
          <w:rFonts w:ascii="Times New Roman" w:hAnsi="Times New Roman" w:cs="Times New Roman"/>
          <w:sz w:val="24"/>
          <w:szCs w:val="24"/>
        </w:rPr>
        <w:t xml:space="preserve"> delge patienterna som </w:t>
      </w:r>
      <w:r w:rsidR="00490F22" w:rsidRPr="006266FF">
        <w:rPr>
          <w:rFonts w:ascii="Times New Roman" w:hAnsi="Times New Roman" w:cs="Times New Roman"/>
          <w:sz w:val="24"/>
          <w:szCs w:val="24"/>
        </w:rPr>
        <w:t xml:space="preserve">vårdas enligt ERAS vid </w:t>
      </w:r>
      <w:r w:rsidR="004126EE" w:rsidRPr="006266FF">
        <w:rPr>
          <w:rFonts w:ascii="Times New Roman" w:hAnsi="Times New Roman" w:cs="Times New Roman"/>
          <w:sz w:val="24"/>
          <w:szCs w:val="24"/>
        </w:rPr>
        <w:t xml:space="preserve">pankreasresektioner. </w:t>
      </w:r>
    </w:p>
    <w:p w14:paraId="691284A2" w14:textId="77777777" w:rsidR="00E2554F" w:rsidRPr="00D46C16" w:rsidRDefault="00E2554F" w:rsidP="00D46C16">
      <w:pPr>
        <w:pStyle w:val="Formatmall1"/>
        <w:rPr>
          <w:rStyle w:val="Diskretbetoning"/>
          <w:i w:val="0"/>
          <w:iCs w:val="0"/>
        </w:rPr>
      </w:pPr>
      <w:commentRangeStart w:id="2"/>
      <w:r w:rsidRPr="00D46C16">
        <w:rPr>
          <w:rStyle w:val="Diskretbetoning"/>
          <w:i w:val="0"/>
          <w:iCs w:val="0"/>
        </w:rPr>
        <w:t>Bakgrund</w:t>
      </w:r>
      <w:commentRangeEnd w:id="2"/>
      <w:r w:rsidR="00C22AC2">
        <w:rPr>
          <w:rStyle w:val="Kommentarsreferens"/>
          <w:rFonts w:asciiTheme="minorHAnsi" w:hAnsiTheme="minorHAnsi"/>
          <w:b w:val="0"/>
          <w:bCs w:val="0"/>
        </w:rPr>
        <w:commentReference w:id="2"/>
      </w:r>
    </w:p>
    <w:p w14:paraId="2B68A205" w14:textId="151DA258" w:rsidR="007B3C12" w:rsidRPr="007413D6" w:rsidRDefault="007B3C12" w:rsidP="007413D6">
      <w:pPr>
        <w:rPr>
          <w:rFonts w:ascii="Arial Narrow" w:hAnsi="Arial Narrow"/>
          <w:sz w:val="30"/>
          <w:szCs w:val="30"/>
        </w:rPr>
      </w:pPr>
      <w:r w:rsidRPr="007413D6">
        <w:rPr>
          <w:rFonts w:ascii="Arial Narrow" w:hAnsi="Arial Narrow"/>
          <w:sz w:val="30"/>
          <w:szCs w:val="30"/>
        </w:rPr>
        <w:t>ERAS</w:t>
      </w:r>
    </w:p>
    <w:p w14:paraId="72D6F97C" w14:textId="3C8A9450" w:rsidR="005D2ED7" w:rsidRPr="006266FF" w:rsidRDefault="005D2ED7" w:rsidP="005D2ED7">
      <w:pPr>
        <w:pStyle w:val="Ingetavstnd"/>
        <w:rPr>
          <w:rFonts w:ascii="Times New Roman" w:hAnsi="Times New Roman" w:cs="Times New Roman"/>
          <w:sz w:val="24"/>
          <w:szCs w:val="24"/>
        </w:rPr>
      </w:pPr>
      <w:r w:rsidRPr="006266FF">
        <w:rPr>
          <w:rFonts w:ascii="Times New Roman" w:hAnsi="Times New Roman" w:cs="Times New Roman"/>
          <w:sz w:val="24"/>
          <w:szCs w:val="24"/>
        </w:rPr>
        <w:t>Enhanced Recovery After Surgery (ERAS) är ett etablerat begrepp för en modern peri- och postoperativ vård. ERAS är ett koncept som involverar det multiprofessionella vårdteamet tillsammans med patienten kring ett evidensbaserat vårdprogram där alla delar syftar till att minska belastningen i form av metabol och kirurgisk ”stress” vid olika typer av kirurgi. Ett flertal studier har visat att vård enligt ERAS minskar risk för komplikationer och bidrar till en snabbare återhämtning</w:t>
      </w:r>
      <w:r w:rsidR="00F54693" w:rsidRPr="006266FF">
        <w:rPr>
          <w:rFonts w:ascii="Times New Roman" w:hAnsi="Times New Roman" w:cs="Times New Roman"/>
          <w:sz w:val="24"/>
          <w:szCs w:val="24"/>
        </w:rPr>
        <w:t xml:space="preserve"> </w:t>
      </w:r>
      <w:r w:rsidRPr="006266FF">
        <w:rPr>
          <w:rFonts w:ascii="Times New Roman" w:hAnsi="Times New Roman" w:cs="Times New Roman"/>
          <w:sz w:val="24"/>
          <w:szCs w:val="24"/>
        </w:rPr>
        <w:t xml:space="preserve">(Hammarqvist &amp; </w:t>
      </w:r>
      <w:commentRangeStart w:id="3"/>
      <w:r w:rsidRPr="006266FF">
        <w:rPr>
          <w:rFonts w:ascii="Times New Roman" w:hAnsi="Times New Roman" w:cs="Times New Roman"/>
          <w:sz w:val="24"/>
          <w:szCs w:val="24"/>
        </w:rPr>
        <w:t>Thorell</w:t>
      </w:r>
      <w:commentRangeEnd w:id="3"/>
      <w:r w:rsidR="00230659">
        <w:rPr>
          <w:rStyle w:val="Kommentarsreferens"/>
        </w:rPr>
        <w:commentReference w:id="3"/>
      </w:r>
      <w:r w:rsidRPr="006266FF">
        <w:rPr>
          <w:rFonts w:ascii="Times New Roman" w:hAnsi="Times New Roman" w:cs="Times New Roman"/>
          <w:sz w:val="24"/>
          <w:szCs w:val="24"/>
        </w:rPr>
        <w:t xml:space="preserve">, 2017). </w:t>
      </w:r>
    </w:p>
    <w:p w14:paraId="4B29E391" w14:textId="77777777" w:rsidR="005D2ED7" w:rsidRPr="006266FF" w:rsidRDefault="005D2ED7" w:rsidP="005D2ED7">
      <w:pPr>
        <w:pStyle w:val="Ingetavstnd"/>
        <w:rPr>
          <w:rFonts w:ascii="Times New Roman" w:hAnsi="Times New Roman" w:cs="Times New Roman"/>
          <w:sz w:val="24"/>
          <w:szCs w:val="24"/>
        </w:rPr>
      </w:pPr>
    </w:p>
    <w:p w14:paraId="6344E363" w14:textId="77777777" w:rsidR="00C22AC2" w:rsidRDefault="005D2ED7" w:rsidP="00FD3A0A">
      <w:pPr>
        <w:pStyle w:val="Ingetavstnd"/>
        <w:rPr>
          <w:ins w:id="4" w:author="Linda Åhlström" w:date="2020-01-20T13:40:00Z"/>
          <w:rFonts w:ascii="Times New Roman" w:hAnsi="Times New Roman" w:cs="Times New Roman"/>
          <w:sz w:val="24"/>
          <w:szCs w:val="24"/>
        </w:rPr>
      </w:pPr>
      <w:r w:rsidRPr="006266FF">
        <w:rPr>
          <w:rFonts w:ascii="Times New Roman" w:hAnsi="Times New Roman" w:cs="Times New Roman"/>
          <w:sz w:val="24"/>
          <w:szCs w:val="24"/>
        </w:rPr>
        <w:t>De första E</w:t>
      </w:r>
      <w:r w:rsidR="002D294E">
        <w:rPr>
          <w:rFonts w:ascii="Times New Roman" w:hAnsi="Times New Roman" w:cs="Times New Roman"/>
          <w:sz w:val="24"/>
          <w:szCs w:val="24"/>
        </w:rPr>
        <w:t>RAS</w:t>
      </w:r>
      <w:r w:rsidRPr="006266FF">
        <w:rPr>
          <w:rFonts w:ascii="Times New Roman" w:hAnsi="Times New Roman" w:cs="Times New Roman"/>
          <w:sz w:val="24"/>
          <w:szCs w:val="24"/>
        </w:rPr>
        <w:t xml:space="preserve">-programmen </w:t>
      </w:r>
      <w:r w:rsidR="00B61AC9" w:rsidRPr="006266FF">
        <w:rPr>
          <w:rFonts w:ascii="Times New Roman" w:hAnsi="Times New Roman" w:cs="Times New Roman"/>
          <w:sz w:val="24"/>
          <w:szCs w:val="24"/>
        </w:rPr>
        <w:t>utvecklades</w:t>
      </w:r>
      <w:r w:rsidRPr="006266FF">
        <w:rPr>
          <w:rFonts w:ascii="Times New Roman" w:hAnsi="Times New Roman" w:cs="Times New Roman"/>
          <w:sz w:val="24"/>
          <w:szCs w:val="24"/>
        </w:rPr>
        <w:t xml:space="preserve"> i Danmark för över 15 år sedan</w:t>
      </w:r>
      <w:r w:rsidR="00A02F18" w:rsidRPr="006266FF">
        <w:rPr>
          <w:rFonts w:ascii="Times New Roman" w:hAnsi="Times New Roman" w:cs="Times New Roman"/>
          <w:sz w:val="24"/>
          <w:szCs w:val="24"/>
        </w:rPr>
        <w:t xml:space="preserve"> </w:t>
      </w:r>
      <w:r w:rsidRPr="006266FF">
        <w:rPr>
          <w:rFonts w:ascii="Times New Roman" w:hAnsi="Times New Roman" w:cs="Times New Roman"/>
          <w:sz w:val="24"/>
          <w:szCs w:val="24"/>
        </w:rPr>
        <w:t>(</w:t>
      </w:r>
      <w:commentRangeStart w:id="5"/>
      <w:r w:rsidRPr="006266FF">
        <w:rPr>
          <w:rFonts w:ascii="Times New Roman" w:hAnsi="Times New Roman" w:cs="Times New Roman"/>
          <w:sz w:val="24"/>
          <w:szCs w:val="24"/>
        </w:rPr>
        <w:t>Björkman</w:t>
      </w:r>
      <w:commentRangeEnd w:id="5"/>
      <w:r w:rsidR="00230659">
        <w:rPr>
          <w:rStyle w:val="Kommentarsreferens"/>
        </w:rPr>
        <w:commentReference w:id="5"/>
      </w:r>
      <w:r w:rsidRPr="006266FF">
        <w:rPr>
          <w:rFonts w:ascii="Times New Roman" w:hAnsi="Times New Roman" w:cs="Times New Roman"/>
          <w:sz w:val="24"/>
          <w:szCs w:val="24"/>
        </w:rPr>
        <w:t xml:space="preserve">, 2018). Baserat på evidensgradering av tillgänglig litteratur för peri- och postoperativ vård ur ett anestesiologiskt, kirurgiskt och omvårdnadsperspektiv utarbetades vårdprogrammets riktlinjer, till en början inom kolorektal och senare inom övre abdominell kirurgi (lever, pancreas och ventrikel/esofagus) och finns nu inom de flesta kirurgiska specialiteter.  </w:t>
      </w:r>
    </w:p>
    <w:p w14:paraId="3DFD8F2D" w14:textId="77777777" w:rsidR="00C22AC2" w:rsidRDefault="00C22AC2" w:rsidP="00FD3A0A">
      <w:pPr>
        <w:pStyle w:val="Ingetavstnd"/>
        <w:rPr>
          <w:ins w:id="6" w:author="Linda Åhlström" w:date="2020-01-20T13:40:00Z"/>
          <w:rFonts w:ascii="Times New Roman" w:hAnsi="Times New Roman" w:cs="Times New Roman"/>
          <w:sz w:val="24"/>
          <w:szCs w:val="24"/>
        </w:rPr>
      </w:pPr>
    </w:p>
    <w:p w14:paraId="678797D6" w14:textId="77777777" w:rsidR="00C22AC2" w:rsidRDefault="00C22AC2" w:rsidP="00FD3A0A">
      <w:pPr>
        <w:pStyle w:val="Ingetavstnd"/>
        <w:rPr>
          <w:ins w:id="7" w:author="Linda Åhlström" w:date="2020-01-20T13:40:00Z"/>
          <w:rFonts w:ascii="Times New Roman" w:hAnsi="Times New Roman" w:cs="Times New Roman"/>
          <w:sz w:val="24"/>
          <w:szCs w:val="24"/>
        </w:rPr>
      </w:pPr>
    </w:p>
    <w:p w14:paraId="1A3D85C3" w14:textId="77777777" w:rsidR="00C22AC2" w:rsidRDefault="00C22AC2" w:rsidP="00FD3A0A">
      <w:pPr>
        <w:pStyle w:val="Ingetavstnd"/>
        <w:rPr>
          <w:ins w:id="8" w:author="Linda Åhlström" w:date="2020-01-20T13:40:00Z"/>
          <w:rFonts w:ascii="Times New Roman" w:hAnsi="Times New Roman" w:cs="Times New Roman"/>
          <w:sz w:val="24"/>
          <w:szCs w:val="24"/>
        </w:rPr>
      </w:pPr>
      <w:ins w:id="9" w:author="Linda Åhlström" w:date="2020-01-20T13:40:00Z">
        <w:r>
          <w:rPr>
            <w:rFonts w:ascii="Times New Roman" w:hAnsi="Times New Roman" w:cs="Times New Roman"/>
            <w:sz w:val="24"/>
            <w:szCs w:val="24"/>
          </w:rPr>
          <w:t>Utveckla omvårdnadsdelen ERAS vad innebär det?</w:t>
        </w:r>
      </w:ins>
    </w:p>
    <w:p w14:paraId="74FC4586" w14:textId="77777777" w:rsidR="00C22AC2" w:rsidRDefault="00C22AC2" w:rsidP="00FD3A0A">
      <w:pPr>
        <w:pStyle w:val="Ingetavstnd"/>
        <w:rPr>
          <w:ins w:id="10" w:author="Linda Åhlström" w:date="2020-01-20T13:40:00Z"/>
          <w:rFonts w:ascii="Times New Roman" w:hAnsi="Times New Roman" w:cs="Times New Roman"/>
          <w:sz w:val="24"/>
          <w:szCs w:val="24"/>
        </w:rPr>
      </w:pPr>
    </w:p>
    <w:p w14:paraId="73306951" w14:textId="45414B8D" w:rsidR="005D2ED7" w:rsidRPr="006266FF" w:rsidRDefault="005D2ED7" w:rsidP="00FD3A0A">
      <w:pPr>
        <w:pStyle w:val="Ingetavstnd"/>
        <w:rPr>
          <w:rFonts w:ascii="Times New Roman" w:hAnsi="Times New Roman" w:cs="Times New Roman"/>
          <w:sz w:val="24"/>
          <w:szCs w:val="24"/>
        </w:rPr>
      </w:pPr>
      <w:r w:rsidRPr="006266FF">
        <w:rPr>
          <w:rFonts w:ascii="Times New Roman" w:hAnsi="Times New Roman" w:cs="Times New Roman"/>
          <w:sz w:val="24"/>
          <w:szCs w:val="24"/>
        </w:rPr>
        <w:t xml:space="preserve">Samtidigt har arbetet pågått med att bygga upp en internationell databas där deltagande enheter registrerar ett stort antal preintra- och postoperativa variabler för patienter som genomgår kirurgisk behandling. Där studeras och utvärderas utfallet för patienterna </w:t>
      </w:r>
      <w:r w:rsidR="00822032">
        <w:rPr>
          <w:rFonts w:ascii="Times New Roman" w:hAnsi="Times New Roman" w:cs="Times New Roman"/>
          <w:sz w:val="24"/>
          <w:szCs w:val="24"/>
        </w:rPr>
        <w:t xml:space="preserve">som vårdas enligt ERAS </w:t>
      </w:r>
      <w:r w:rsidR="00AF56C7">
        <w:rPr>
          <w:rFonts w:ascii="Times New Roman" w:hAnsi="Times New Roman" w:cs="Times New Roman"/>
          <w:sz w:val="24"/>
          <w:szCs w:val="24"/>
        </w:rPr>
        <w:t>samt</w:t>
      </w:r>
      <w:r w:rsidRPr="006266FF">
        <w:rPr>
          <w:rFonts w:ascii="Times New Roman" w:hAnsi="Times New Roman" w:cs="Times New Roman"/>
          <w:sz w:val="24"/>
          <w:szCs w:val="24"/>
        </w:rPr>
        <w:t xml:space="preserve"> hur väl det evidensbaserade vårdprogrammet följs (Hammarqvist &amp; Thorell, 2017)</w:t>
      </w:r>
      <w:r w:rsidR="00653B29" w:rsidRPr="006266FF">
        <w:rPr>
          <w:rFonts w:ascii="Times New Roman" w:hAnsi="Times New Roman" w:cs="Times New Roman"/>
          <w:sz w:val="24"/>
          <w:szCs w:val="24"/>
        </w:rPr>
        <w:t>.</w:t>
      </w:r>
      <w:r w:rsidR="00FD3A0A" w:rsidRPr="006266FF">
        <w:rPr>
          <w:rFonts w:ascii="Times New Roman" w:hAnsi="Times New Roman" w:cs="Times New Roman"/>
          <w:sz w:val="24"/>
          <w:szCs w:val="24"/>
        </w:rPr>
        <w:t xml:space="preserve"> </w:t>
      </w:r>
      <w:r w:rsidRPr="006266FF">
        <w:rPr>
          <w:rFonts w:ascii="Times New Roman" w:hAnsi="Times New Roman" w:cs="Times New Roman"/>
          <w:sz w:val="24"/>
          <w:szCs w:val="24"/>
        </w:rPr>
        <w:t>Kvalitetsregistersammanställningen för kirurgi vid pankreascancer förklarar i årsrapporten från 2018 hur de på nationell nivå fokuserar på att optimera postoperativa rutiner, och flera kliniker använder nu ERAS-liknande koncept (Regionala cancercentrum i samverkan, 201</w:t>
      </w:r>
      <w:r w:rsidR="00DA0152">
        <w:rPr>
          <w:rFonts w:ascii="Times New Roman" w:hAnsi="Times New Roman" w:cs="Times New Roman"/>
          <w:sz w:val="24"/>
          <w:szCs w:val="24"/>
        </w:rPr>
        <w:t>9</w:t>
      </w:r>
      <w:r w:rsidRPr="006266FF">
        <w:rPr>
          <w:rFonts w:ascii="Times New Roman" w:hAnsi="Times New Roman" w:cs="Times New Roman"/>
          <w:sz w:val="24"/>
          <w:szCs w:val="24"/>
        </w:rPr>
        <w:t>)</w:t>
      </w:r>
      <w:r w:rsidR="003A07AA" w:rsidRPr="006266FF">
        <w:rPr>
          <w:rFonts w:ascii="Times New Roman" w:hAnsi="Times New Roman" w:cs="Times New Roman"/>
          <w:sz w:val="24"/>
          <w:szCs w:val="24"/>
        </w:rPr>
        <w:t>.</w:t>
      </w:r>
      <w:r w:rsidRPr="006266FF">
        <w:rPr>
          <w:rFonts w:ascii="Times New Roman" w:hAnsi="Times New Roman" w:cs="Times New Roman"/>
          <w:sz w:val="24"/>
          <w:szCs w:val="24"/>
        </w:rPr>
        <w:t xml:space="preserve"> Med standardiserade </w:t>
      </w:r>
      <w:commentRangeStart w:id="11"/>
      <w:r w:rsidRPr="006266FF">
        <w:rPr>
          <w:rFonts w:ascii="Times New Roman" w:hAnsi="Times New Roman" w:cs="Times New Roman"/>
          <w:sz w:val="24"/>
          <w:szCs w:val="24"/>
        </w:rPr>
        <w:t>vårdprogram</w:t>
      </w:r>
      <w:commentRangeEnd w:id="11"/>
      <w:r w:rsidR="00C22AC2">
        <w:rPr>
          <w:rStyle w:val="Kommentarsreferens"/>
        </w:rPr>
        <w:commentReference w:id="11"/>
      </w:r>
      <w:r w:rsidRPr="006266FF">
        <w:rPr>
          <w:rFonts w:ascii="Times New Roman" w:hAnsi="Times New Roman" w:cs="Times New Roman"/>
          <w:sz w:val="24"/>
          <w:szCs w:val="24"/>
        </w:rPr>
        <w:t xml:space="preserve"> enligt ERAS optimeras den kirurgiska vården och komplikationerna bli färre och vårdtiderna kortare</w:t>
      </w:r>
      <w:r w:rsidR="00AA4539">
        <w:rPr>
          <w:rFonts w:ascii="Times New Roman" w:hAnsi="Times New Roman" w:cs="Times New Roman"/>
          <w:sz w:val="24"/>
          <w:szCs w:val="24"/>
        </w:rPr>
        <w:t>, d</w:t>
      </w:r>
      <w:r w:rsidRPr="006266FF">
        <w:rPr>
          <w:rFonts w:ascii="Times New Roman" w:hAnsi="Times New Roman" w:cs="Times New Roman"/>
          <w:sz w:val="24"/>
          <w:szCs w:val="24"/>
        </w:rPr>
        <w:t>et</w:t>
      </w:r>
      <w:r w:rsidR="00AA4539">
        <w:rPr>
          <w:rFonts w:ascii="Times New Roman" w:hAnsi="Times New Roman" w:cs="Times New Roman"/>
          <w:sz w:val="24"/>
          <w:szCs w:val="24"/>
        </w:rPr>
        <w:t>ta</w:t>
      </w:r>
      <w:r w:rsidRPr="006266FF">
        <w:rPr>
          <w:rFonts w:ascii="Times New Roman" w:hAnsi="Times New Roman" w:cs="Times New Roman"/>
          <w:sz w:val="24"/>
          <w:szCs w:val="24"/>
        </w:rPr>
        <w:t xml:space="preserve"> gynnar både patienter och personal </w:t>
      </w:r>
      <w:r w:rsidR="009600E1">
        <w:rPr>
          <w:rFonts w:ascii="Times New Roman" w:hAnsi="Times New Roman" w:cs="Times New Roman"/>
          <w:sz w:val="24"/>
          <w:szCs w:val="24"/>
        </w:rPr>
        <w:t xml:space="preserve">och </w:t>
      </w:r>
      <w:r w:rsidR="00F660E8">
        <w:rPr>
          <w:rFonts w:ascii="Times New Roman" w:hAnsi="Times New Roman" w:cs="Times New Roman"/>
          <w:sz w:val="24"/>
          <w:szCs w:val="24"/>
        </w:rPr>
        <w:t>ger</w:t>
      </w:r>
      <w:r w:rsidR="009600E1">
        <w:rPr>
          <w:rFonts w:ascii="Times New Roman" w:hAnsi="Times New Roman" w:cs="Times New Roman"/>
          <w:sz w:val="24"/>
          <w:szCs w:val="24"/>
        </w:rPr>
        <w:t xml:space="preserve"> en mer nationellt jämlik vå</w:t>
      </w:r>
      <w:r w:rsidR="005C778C">
        <w:rPr>
          <w:rFonts w:ascii="Times New Roman" w:hAnsi="Times New Roman" w:cs="Times New Roman"/>
          <w:sz w:val="24"/>
          <w:szCs w:val="24"/>
        </w:rPr>
        <w:t>r</w:t>
      </w:r>
      <w:r w:rsidR="009600E1">
        <w:rPr>
          <w:rFonts w:ascii="Times New Roman" w:hAnsi="Times New Roman" w:cs="Times New Roman"/>
          <w:sz w:val="24"/>
          <w:szCs w:val="24"/>
        </w:rPr>
        <w:t>d</w:t>
      </w:r>
      <w:r w:rsidR="008D1340">
        <w:rPr>
          <w:rFonts w:ascii="Times New Roman" w:hAnsi="Times New Roman" w:cs="Times New Roman"/>
          <w:sz w:val="24"/>
          <w:szCs w:val="24"/>
        </w:rPr>
        <w:t xml:space="preserve"> </w:t>
      </w:r>
      <w:r w:rsidRPr="006266FF">
        <w:rPr>
          <w:rFonts w:ascii="Times New Roman" w:hAnsi="Times New Roman" w:cs="Times New Roman"/>
          <w:sz w:val="24"/>
          <w:szCs w:val="24"/>
        </w:rPr>
        <w:t>(Björkman, 2018)</w:t>
      </w:r>
      <w:r w:rsidR="000F5DD2" w:rsidRPr="006266FF">
        <w:rPr>
          <w:rFonts w:ascii="Times New Roman" w:hAnsi="Times New Roman" w:cs="Times New Roman"/>
          <w:sz w:val="24"/>
          <w:szCs w:val="24"/>
        </w:rPr>
        <w:t>.</w:t>
      </w:r>
    </w:p>
    <w:p w14:paraId="06773C1B" w14:textId="2EB32F2B" w:rsidR="00E2554F" w:rsidRPr="007413D6" w:rsidRDefault="00E2554F" w:rsidP="007413D6">
      <w:pPr>
        <w:pStyle w:val="Rubrik1"/>
        <w:spacing w:after="240"/>
        <w:rPr>
          <w:rFonts w:ascii="Arial Narrow" w:hAnsi="Arial Narrow" w:cs="Times New Roman"/>
          <w:color w:val="auto"/>
          <w:sz w:val="30"/>
          <w:szCs w:val="30"/>
        </w:rPr>
      </w:pPr>
      <w:commentRangeStart w:id="12"/>
      <w:r w:rsidRPr="007413D6">
        <w:rPr>
          <w:rFonts w:ascii="Arial Narrow" w:hAnsi="Arial Narrow" w:cs="Times New Roman"/>
          <w:color w:val="auto"/>
          <w:sz w:val="30"/>
          <w:szCs w:val="30"/>
        </w:rPr>
        <w:lastRenderedPageBreak/>
        <w:t>Information</w:t>
      </w:r>
      <w:commentRangeEnd w:id="12"/>
      <w:r w:rsidR="007F0E86">
        <w:rPr>
          <w:rStyle w:val="Kommentarsreferens"/>
          <w:rFonts w:asciiTheme="minorHAnsi" w:eastAsiaTheme="minorHAnsi" w:hAnsiTheme="minorHAnsi" w:cstheme="minorBidi"/>
          <w:color w:val="auto"/>
        </w:rPr>
        <w:commentReference w:id="12"/>
      </w:r>
    </w:p>
    <w:p w14:paraId="051CD127" w14:textId="26BD1C4F" w:rsidR="00682679" w:rsidRPr="006266FF" w:rsidRDefault="00CF6E58" w:rsidP="00682679">
      <w:pPr>
        <w:rPr>
          <w:rFonts w:ascii="Times New Roman" w:hAnsi="Times New Roman" w:cs="Times New Roman"/>
          <w:sz w:val="24"/>
          <w:szCs w:val="24"/>
        </w:rPr>
      </w:pPr>
      <w:r>
        <w:rPr>
          <w:rFonts w:ascii="Times New Roman" w:hAnsi="Times New Roman" w:cs="Times New Roman"/>
          <w:sz w:val="24"/>
          <w:szCs w:val="24"/>
        </w:rPr>
        <w:t>I samtliga delar av h</w:t>
      </w:r>
      <w:r w:rsidR="006708F7">
        <w:rPr>
          <w:rFonts w:ascii="Times New Roman" w:hAnsi="Times New Roman" w:cs="Times New Roman"/>
          <w:sz w:val="24"/>
          <w:szCs w:val="24"/>
        </w:rPr>
        <w:t>älso- och sjukvården</w:t>
      </w:r>
      <w:r w:rsidR="0095765E">
        <w:rPr>
          <w:rFonts w:ascii="Times New Roman" w:hAnsi="Times New Roman" w:cs="Times New Roman"/>
          <w:sz w:val="24"/>
          <w:szCs w:val="24"/>
        </w:rPr>
        <w:t xml:space="preserve"> </w:t>
      </w:r>
      <w:r w:rsidR="00C162B5">
        <w:rPr>
          <w:rFonts w:ascii="Times New Roman" w:hAnsi="Times New Roman" w:cs="Times New Roman"/>
          <w:sz w:val="24"/>
          <w:szCs w:val="24"/>
        </w:rPr>
        <w:t xml:space="preserve">har </w:t>
      </w:r>
      <w:r w:rsidR="00F25E0A">
        <w:rPr>
          <w:rFonts w:ascii="Times New Roman" w:hAnsi="Times New Roman" w:cs="Times New Roman"/>
          <w:sz w:val="24"/>
          <w:szCs w:val="24"/>
        </w:rPr>
        <w:t>patienter</w:t>
      </w:r>
      <w:r w:rsidR="0049137F">
        <w:rPr>
          <w:rFonts w:ascii="Times New Roman" w:hAnsi="Times New Roman" w:cs="Times New Roman"/>
          <w:sz w:val="24"/>
          <w:szCs w:val="24"/>
        </w:rPr>
        <w:t xml:space="preserve"> och </w:t>
      </w:r>
      <w:r w:rsidR="00F25E0A">
        <w:rPr>
          <w:rFonts w:ascii="Times New Roman" w:hAnsi="Times New Roman" w:cs="Times New Roman"/>
          <w:sz w:val="24"/>
          <w:szCs w:val="24"/>
        </w:rPr>
        <w:t xml:space="preserve">närstående </w:t>
      </w:r>
      <w:r w:rsidR="007F7EEB">
        <w:rPr>
          <w:rFonts w:ascii="Times New Roman" w:hAnsi="Times New Roman" w:cs="Times New Roman"/>
          <w:sz w:val="24"/>
          <w:szCs w:val="24"/>
        </w:rPr>
        <w:t xml:space="preserve">behov av kontinuerlig </w:t>
      </w:r>
      <w:commentRangeStart w:id="13"/>
      <w:r w:rsidR="007F7EEB">
        <w:rPr>
          <w:rFonts w:ascii="Times New Roman" w:hAnsi="Times New Roman" w:cs="Times New Roman"/>
          <w:sz w:val="24"/>
          <w:szCs w:val="24"/>
        </w:rPr>
        <w:t>information</w:t>
      </w:r>
      <w:commentRangeEnd w:id="13"/>
      <w:r w:rsidR="00C22AC2">
        <w:rPr>
          <w:rStyle w:val="Kommentarsreferens"/>
        </w:rPr>
        <w:commentReference w:id="13"/>
      </w:r>
      <w:r w:rsidR="007F7EEB">
        <w:rPr>
          <w:rFonts w:ascii="Times New Roman" w:hAnsi="Times New Roman" w:cs="Times New Roman"/>
          <w:sz w:val="24"/>
          <w:szCs w:val="24"/>
        </w:rPr>
        <w:t xml:space="preserve">. </w:t>
      </w:r>
      <w:r w:rsidR="005B0663">
        <w:rPr>
          <w:rFonts w:ascii="Times New Roman" w:hAnsi="Times New Roman" w:cs="Times New Roman"/>
          <w:sz w:val="24"/>
          <w:szCs w:val="24"/>
        </w:rPr>
        <w:t>Informationen ska vara tillgänglig</w:t>
      </w:r>
      <w:r w:rsidR="006B58CC">
        <w:rPr>
          <w:rFonts w:ascii="Times New Roman" w:hAnsi="Times New Roman" w:cs="Times New Roman"/>
          <w:sz w:val="24"/>
          <w:szCs w:val="24"/>
        </w:rPr>
        <w:t xml:space="preserve">, </w:t>
      </w:r>
      <w:r w:rsidR="00E56827">
        <w:rPr>
          <w:rFonts w:ascii="Times New Roman" w:hAnsi="Times New Roman" w:cs="Times New Roman"/>
          <w:sz w:val="24"/>
          <w:szCs w:val="24"/>
        </w:rPr>
        <w:t>relevant</w:t>
      </w:r>
      <w:r w:rsidR="001874AA">
        <w:rPr>
          <w:rFonts w:ascii="Times New Roman" w:hAnsi="Times New Roman" w:cs="Times New Roman"/>
          <w:sz w:val="24"/>
          <w:szCs w:val="24"/>
        </w:rPr>
        <w:t xml:space="preserve">, </w:t>
      </w:r>
      <w:r w:rsidR="000E5A2E">
        <w:rPr>
          <w:rFonts w:ascii="Times New Roman" w:hAnsi="Times New Roman" w:cs="Times New Roman"/>
          <w:sz w:val="24"/>
          <w:szCs w:val="24"/>
        </w:rPr>
        <w:t>finnas i tillräcklig omfattning</w:t>
      </w:r>
      <w:r w:rsidR="00076D2B">
        <w:rPr>
          <w:rFonts w:ascii="Times New Roman" w:hAnsi="Times New Roman" w:cs="Times New Roman"/>
          <w:sz w:val="24"/>
          <w:szCs w:val="24"/>
        </w:rPr>
        <w:t xml:space="preserve"> </w:t>
      </w:r>
      <w:r w:rsidR="00F05A6E" w:rsidRPr="006266FF">
        <w:rPr>
          <w:rFonts w:ascii="Times New Roman" w:hAnsi="Times New Roman" w:cs="Times New Roman"/>
          <w:sz w:val="24"/>
          <w:szCs w:val="24"/>
        </w:rPr>
        <w:t xml:space="preserve">och presenteras i ett lämpligt format. </w:t>
      </w:r>
      <w:r w:rsidR="00A80706">
        <w:rPr>
          <w:rFonts w:ascii="Times New Roman" w:hAnsi="Times New Roman" w:cs="Times New Roman"/>
          <w:sz w:val="24"/>
          <w:szCs w:val="24"/>
        </w:rPr>
        <w:t xml:space="preserve"> </w:t>
      </w:r>
      <w:r w:rsidR="00E238E5">
        <w:rPr>
          <w:rFonts w:ascii="Times New Roman" w:hAnsi="Times New Roman" w:cs="Times New Roman"/>
          <w:sz w:val="24"/>
          <w:szCs w:val="24"/>
        </w:rPr>
        <w:t>Inneh</w:t>
      </w:r>
      <w:r w:rsidR="00F379A5">
        <w:rPr>
          <w:rFonts w:ascii="Times New Roman" w:hAnsi="Times New Roman" w:cs="Times New Roman"/>
          <w:sz w:val="24"/>
          <w:szCs w:val="24"/>
        </w:rPr>
        <w:t xml:space="preserve">ållet ska vara </w:t>
      </w:r>
      <w:r w:rsidR="00153249">
        <w:rPr>
          <w:rFonts w:ascii="Times New Roman" w:hAnsi="Times New Roman" w:cs="Times New Roman"/>
          <w:sz w:val="24"/>
          <w:szCs w:val="24"/>
        </w:rPr>
        <w:t>uppdaterat och korrekt</w:t>
      </w:r>
      <w:r w:rsidR="00F27B23">
        <w:rPr>
          <w:rFonts w:ascii="Times New Roman" w:hAnsi="Times New Roman" w:cs="Times New Roman"/>
          <w:sz w:val="24"/>
          <w:szCs w:val="24"/>
        </w:rPr>
        <w:t xml:space="preserve"> </w:t>
      </w:r>
      <w:r w:rsidR="006D03F7">
        <w:rPr>
          <w:rFonts w:ascii="Times New Roman" w:hAnsi="Times New Roman" w:cs="Times New Roman"/>
          <w:sz w:val="24"/>
          <w:szCs w:val="24"/>
        </w:rPr>
        <w:t>f</w:t>
      </w:r>
      <w:r w:rsidR="005D2ED7" w:rsidRPr="006266FF">
        <w:rPr>
          <w:rFonts w:ascii="Times New Roman" w:hAnsi="Times New Roman" w:cs="Times New Roman"/>
          <w:sz w:val="24"/>
          <w:szCs w:val="24"/>
        </w:rPr>
        <w:t xml:space="preserve">ör </w:t>
      </w:r>
      <w:r w:rsidR="00257DE8">
        <w:rPr>
          <w:rFonts w:ascii="Times New Roman" w:hAnsi="Times New Roman" w:cs="Times New Roman"/>
          <w:sz w:val="24"/>
          <w:szCs w:val="24"/>
        </w:rPr>
        <w:t xml:space="preserve">att uppnå </w:t>
      </w:r>
      <w:r w:rsidR="005D2ED7" w:rsidRPr="006266FF">
        <w:rPr>
          <w:rFonts w:ascii="Times New Roman" w:hAnsi="Times New Roman" w:cs="Times New Roman"/>
          <w:sz w:val="24"/>
          <w:szCs w:val="24"/>
        </w:rPr>
        <w:t>kvalitet</w:t>
      </w:r>
      <w:r w:rsidR="002A780B">
        <w:rPr>
          <w:rFonts w:ascii="Times New Roman" w:hAnsi="Times New Roman" w:cs="Times New Roman"/>
          <w:sz w:val="24"/>
          <w:szCs w:val="24"/>
        </w:rPr>
        <w:t xml:space="preserve">, effektivitet och </w:t>
      </w:r>
      <w:r w:rsidR="00010879">
        <w:rPr>
          <w:rFonts w:ascii="Times New Roman" w:hAnsi="Times New Roman" w:cs="Times New Roman"/>
          <w:sz w:val="24"/>
          <w:szCs w:val="24"/>
        </w:rPr>
        <w:t>patientsäkerhet</w:t>
      </w:r>
      <w:r w:rsidR="00310168">
        <w:rPr>
          <w:rFonts w:ascii="Times New Roman" w:hAnsi="Times New Roman" w:cs="Times New Roman"/>
          <w:sz w:val="24"/>
          <w:szCs w:val="24"/>
        </w:rPr>
        <w:t xml:space="preserve">. </w:t>
      </w:r>
      <w:r w:rsidR="00FE77C1">
        <w:rPr>
          <w:rFonts w:ascii="Times New Roman" w:hAnsi="Times New Roman" w:cs="Times New Roman"/>
          <w:sz w:val="24"/>
          <w:szCs w:val="24"/>
        </w:rPr>
        <w:t xml:space="preserve"> </w:t>
      </w:r>
      <w:r w:rsidR="001932A6">
        <w:rPr>
          <w:rFonts w:ascii="Times New Roman" w:hAnsi="Times New Roman" w:cs="Times New Roman"/>
          <w:sz w:val="24"/>
          <w:szCs w:val="24"/>
        </w:rPr>
        <w:t>Med en</w:t>
      </w:r>
      <w:r w:rsidR="00E06AE1">
        <w:rPr>
          <w:rFonts w:ascii="Times New Roman" w:hAnsi="Times New Roman" w:cs="Times New Roman"/>
          <w:sz w:val="24"/>
          <w:szCs w:val="24"/>
        </w:rPr>
        <w:t xml:space="preserve"> fungerande </w:t>
      </w:r>
      <w:commentRangeStart w:id="14"/>
      <w:r w:rsidR="00E06AE1">
        <w:rPr>
          <w:rFonts w:ascii="Times New Roman" w:hAnsi="Times New Roman" w:cs="Times New Roman"/>
          <w:sz w:val="24"/>
          <w:szCs w:val="24"/>
        </w:rPr>
        <w:t>informationsstruktur</w:t>
      </w:r>
      <w:commentRangeEnd w:id="14"/>
      <w:r w:rsidR="00C22AC2">
        <w:rPr>
          <w:rStyle w:val="Kommentarsreferens"/>
        </w:rPr>
        <w:commentReference w:id="14"/>
      </w:r>
      <w:r w:rsidR="00E06AE1">
        <w:rPr>
          <w:rFonts w:ascii="Times New Roman" w:hAnsi="Times New Roman" w:cs="Times New Roman"/>
          <w:sz w:val="24"/>
          <w:szCs w:val="24"/>
        </w:rPr>
        <w:t xml:space="preserve"> med standardisering</w:t>
      </w:r>
      <w:r w:rsidR="001932A6">
        <w:rPr>
          <w:rFonts w:ascii="Times New Roman" w:hAnsi="Times New Roman" w:cs="Times New Roman"/>
          <w:sz w:val="24"/>
          <w:szCs w:val="24"/>
        </w:rPr>
        <w:t>,</w:t>
      </w:r>
      <w:r w:rsidR="00E06AE1">
        <w:rPr>
          <w:rFonts w:ascii="Times New Roman" w:hAnsi="Times New Roman" w:cs="Times New Roman"/>
          <w:sz w:val="24"/>
          <w:szCs w:val="24"/>
        </w:rPr>
        <w:t xml:space="preserve"> </w:t>
      </w:r>
      <w:r w:rsidR="00162C6B">
        <w:rPr>
          <w:rFonts w:ascii="Times New Roman" w:hAnsi="Times New Roman" w:cs="Times New Roman"/>
          <w:sz w:val="24"/>
          <w:szCs w:val="24"/>
        </w:rPr>
        <w:t xml:space="preserve">konsensus och kontinuitet </w:t>
      </w:r>
      <w:r w:rsidR="001932A6">
        <w:rPr>
          <w:rFonts w:ascii="Times New Roman" w:hAnsi="Times New Roman" w:cs="Times New Roman"/>
          <w:sz w:val="24"/>
          <w:szCs w:val="24"/>
        </w:rPr>
        <w:t>i informationsöverföringen</w:t>
      </w:r>
      <w:r w:rsidR="00E06AE1">
        <w:rPr>
          <w:rFonts w:ascii="Times New Roman" w:hAnsi="Times New Roman" w:cs="Times New Roman"/>
          <w:sz w:val="24"/>
          <w:szCs w:val="24"/>
        </w:rPr>
        <w:t xml:space="preserve"> säkerställ</w:t>
      </w:r>
      <w:r w:rsidR="001932A6">
        <w:rPr>
          <w:rFonts w:ascii="Times New Roman" w:hAnsi="Times New Roman" w:cs="Times New Roman"/>
          <w:sz w:val="24"/>
          <w:szCs w:val="24"/>
        </w:rPr>
        <w:t xml:space="preserve">s </w:t>
      </w:r>
      <w:r w:rsidR="00E06AE1">
        <w:rPr>
          <w:rFonts w:ascii="Times New Roman" w:hAnsi="Times New Roman" w:cs="Times New Roman"/>
          <w:sz w:val="24"/>
          <w:szCs w:val="24"/>
        </w:rPr>
        <w:t>att patienten få</w:t>
      </w:r>
      <w:r w:rsidR="006130EE">
        <w:rPr>
          <w:rFonts w:ascii="Times New Roman" w:hAnsi="Times New Roman" w:cs="Times New Roman"/>
          <w:sz w:val="24"/>
          <w:szCs w:val="24"/>
        </w:rPr>
        <w:t xml:space="preserve">r en </w:t>
      </w:r>
      <w:r w:rsidR="00B746E3">
        <w:rPr>
          <w:rFonts w:ascii="Times New Roman" w:hAnsi="Times New Roman" w:cs="Times New Roman"/>
          <w:sz w:val="24"/>
          <w:szCs w:val="24"/>
        </w:rPr>
        <w:t>god</w:t>
      </w:r>
      <w:r w:rsidR="00FD169D">
        <w:rPr>
          <w:rFonts w:ascii="Times New Roman" w:hAnsi="Times New Roman" w:cs="Times New Roman"/>
          <w:sz w:val="24"/>
          <w:szCs w:val="24"/>
        </w:rPr>
        <w:t xml:space="preserve"> informationsöver</w:t>
      </w:r>
      <w:r w:rsidR="000961E1">
        <w:rPr>
          <w:rFonts w:ascii="Times New Roman" w:hAnsi="Times New Roman" w:cs="Times New Roman"/>
          <w:sz w:val="24"/>
          <w:szCs w:val="24"/>
        </w:rPr>
        <w:t xml:space="preserve">föring vilket är en </w:t>
      </w:r>
      <w:r w:rsidR="0008519C">
        <w:rPr>
          <w:rFonts w:ascii="Times New Roman" w:hAnsi="Times New Roman" w:cs="Times New Roman"/>
          <w:sz w:val="24"/>
          <w:szCs w:val="24"/>
        </w:rPr>
        <w:t>grund</w:t>
      </w:r>
      <w:r w:rsidR="00B746E3">
        <w:rPr>
          <w:rFonts w:ascii="Times New Roman" w:hAnsi="Times New Roman" w:cs="Times New Roman"/>
          <w:sz w:val="24"/>
          <w:szCs w:val="24"/>
        </w:rPr>
        <w:t xml:space="preserve"> i </w:t>
      </w:r>
      <w:r w:rsidR="00CB1766">
        <w:rPr>
          <w:rFonts w:ascii="Times New Roman" w:hAnsi="Times New Roman" w:cs="Times New Roman"/>
          <w:sz w:val="24"/>
          <w:szCs w:val="24"/>
        </w:rPr>
        <w:t>kvalitetssäkrad vård</w:t>
      </w:r>
      <w:r w:rsidR="00B82783">
        <w:rPr>
          <w:rFonts w:ascii="Times New Roman" w:hAnsi="Times New Roman" w:cs="Times New Roman"/>
          <w:sz w:val="24"/>
          <w:szCs w:val="24"/>
        </w:rPr>
        <w:t xml:space="preserve"> </w:t>
      </w:r>
      <w:r w:rsidR="009C2FD7">
        <w:rPr>
          <w:rFonts w:ascii="Times New Roman" w:hAnsi="Times New Roman" w:cs="Times New Roman"/>
          <w:sz w:val="24"/>
          <w:szCs w:val="24"/>
        </w:rPr>
        <w:t>(</w:t>
      </w:r>
      <w:r w:rsidR="005D2ED7" w:rsidRPr="006266FF">
        <w:rPr>
          <w:rFonts w:ascii="Times New Roman" w:hAnsi="Times New Roman" w:cs="Times New Roman"/>
          <w:sz w:val="24"/>
          <w:szCs w:val="24"/>
        </w:rPr>
        <w:t xml:space="preserve">Sävenstedt </w:t>
      </w:r>
      <w:r w:rsidR="003379B9">
        <w:rPr>
          <w:rFonts w:ascii="Times New Roman" w:hAnsi="Times New Roman" w:cs="Times New Roman"/>
          <w:sz w:val="24"/>
          <w:szCs w:val="24"/>
        </w:rPr>
        <w:t>&amp; F</w:t>
      </w:r>
      <w:r w:rsidR="005D2ED7" w:rsidRPr="006266FF">
        <w:rPr>
          <w:rFonts w:ascii="Times New Roman" w:hAnsi="Times New Roman" w:cs="Times New Roman"/>
          <w:sz w:val="24"/>
          <w:szCs w:val="24"/>
        </w:rPr>
        <w:t>lorin</w:t>
      </w:r>
      <w:r w:rsidR="003379B9">
        <w:rPr>
          <w:rFonts w:ascii="Times New Roman" w:hAnsi="Times New Roman" w:cs="Times New Roman"/>
          <w:sz w:val="24"/>
          <w:szCs w:val="24"/>
        </w:rPr>
        <w:t>, 2013</w:t>
      </w:r>
      <w:r w:rsidR="005D2ED7" w:rsidRPr="006266FF">
        <w:rPr>
          <w:rFonts w:ascii="Times New Roman" w:hAnsi="Times New Roman" w:cs="Times New Roman"/>
          <w:sz w:val="24"/>
          <w:szCs w:val="24"/>
        </w:rPr>
        <w:t>)</w:t>
      </w:r>
      <w:r w:rsidR="00D00FB2" w:rsidRPr="006266FF">
        <w:rPr>
          <w:rFonts w:ascii="Times New Roman" w:hAnsi="Times New Roman" w:cs="Times New Roman"/>
          <w:sz w:val="24"/>
          <w:szCs w:val="24"/>
        </w:rPr>
        <w:t>.</w:t>
      </w:r>
      <w:r w:rsidR="00682679">
        <w:rPr>
          <w:rFonts w:ascii="Times New Roman" w:hAnsi="Times New Roman" w:cs="Times New Roman"/>
          <w:sz w:val="24"/>
          <w:szCs w:val="24"/>
        </w:rPr>
        <w:t xml:space="preserve"> </w:t>
      </w:r>
      <w:r w:rsidR="00C43C3C">
        <w:rPr>
          <w:rFonts w:ascii="Times New Roman" w:hAnsi="Times New Roman" w:cs="Times New Roman"/>
          <w:sz w:val="24"/>
          <w:szCs w:val="24"/>
        </w:rPr>
        <w:t>D</w:t>
      </w:r>
      <w:r w:rsidR="00846903">
        <w:rPr>
          <w:rFonts w:ascii="Times New Roman" w:hAnsi="Times New Roman" w:cs="Times New Roman"/>
          <w:sz w:val="24"/>
          <w:szCs w:val="24"/>
        </w:rPr>
        <w:t>etta</w:t>
      </w:r>
      <w:r w:rsidR="00682679" w:rsidRPr="006266FF">
        <w:rPr>
          <w:rFonts w:ascii="Times New Roman" w:hAnsi="Times New Roman" w:cs="Times New Roman"/>
          <w:sz w:val="24"/>
          <w:szCs w:val="24"/>
        </w:rPr>
        <w:t xml:space="preserve"> är lagstadgat i Patientlag (SFS 2014:821) </w:t>
      </w:r>
      <w:r w:rsidR="00B65301">
        <w:rPr>
          <w:rFonts w:ascii="Times New Roman" w:hAnsi="Times New Roman" w:cs="Times New Roman"/>
          <w:sz w:val="24"/>
          <w:szCs w:val="24"/>
        </w:rPr>
        <w:t xml:space="preserve">som beskriver </w:t>
      </w:r>
      <w:r w:rsidR="00682679" w:rsidRPr="006266FF">
        <w:rPr>
          <w:rFonts w:ascii="Times New Roman" w:hAnsi="Times New Roman" w:cs="Times New Roman"/>
          <w:sz w:val="24"/>
          <w:szCs w:val="24"/>
        </w:rPr>
        <w:t xml:space="preserve">vårdpersonalens skyldighet att ge korrekt information. Lagen </w:t>
      </w:r>
      <w:r w:rsidR="002C566C" w:rsidRPr="006266FF">
        <w:rPr>
          <w:rFonts w:ascii="Times New Roman" w:hAnsi="Times New Roman" w:cs="Times New Roman"/>
          <w:sz w:val="24"/>
          <w:szCs w:val="24"/>
        </w:rPr>
        <w:t>slår fast</w:t>
      </w:r>
      <w:r w:rsidR="00682679" w:rsidRPr="006266FF">
        <w:rPr>
          <w:rFonts w:ascii="Times New Roman" w:hAnsi="Times New Roman" w:cs="Times New Roman"/>
          <w:sz w:val="24"/>
          <w:szCs w:val="24"/>
        </w:rPr>
        <w:t xml:space="preserve"> att den som delger information, i möjligaste mån, ska försäkra sig om att mottagaren har förstått innehållet och betydelsen av informationen, och behövs det skriftlig information för att underlätta förståelsen eller om mottagaren ber om det ska det finnas att tillgå.</w:t>
      </w:r>
    </w:p>
    <w:p w14:paraId="201E4766" w14:textId="0B5BD88D" w:rsidR="00E0543D" w:rsidRPr="006266FF" w:rsidRDefault="005B33BC" w:rsidP="005D2ED7">
      <w:pPr>
        <w:rPr>
          <w:rFonts w:ascii="Times New Roman" w:hAnsi="Times New Roman" w:cs="Times New Roman"/>
          <w:sz w:val="24"/>
          <w:szCs w:val="24"/>
        </w:rPr>
      </w:pPr>
      <w:r w:rsidRPr="006266FF">
        <w:rPr>
          <w:rFonts w:ascii="Times New Roman" w:hAnsi="Times New Roman" w:cs="Times New Roman"/>
          <w:sz w:val="24"/>
          <w:szCs w:val="24"/>
        </w:rPr>
        <w:t>Informatio</w:t>
      </w:r>
      <w:r w:rsidR="00932789" w:rsidRPr="006266FF">
        <w:rPr>
          <w:rFonts w:ascii="Times New Roman" w:hAnsi="Times New Roman" w:cs="Times New Roman"/>
          <w:sz w:val="24"/>
          <w:szCs w:val="24"/>
        </w:rPr>
        <w:t xml:space="preserve">n behövs för att patienterna </w:t>
      </w:r>
      <w:r w:rsidR="008368E8" w:rsidRPr="006266FF">
        <w:rPr>
          <w:rFonts w:ascii="Times New Roman" w:hAnsi="Times New Roman" w:cs="Times New Roman"/>
          <w:sz w:val="24"/>
          <w:szCs w:val="24"/>
        </w:rPr>
        <w:t xml:space="preserve">ska kunna </w:t>
      </w:r>
      <w:r w:rsidR="008973D6" w:rsidRPr="006266FF">
        <w:rPr>
          <w:rFonts w:ascii="Times New Roman" w:hAnsi="Times New Roman" w:cs="Times New Roman"/>
          <w:sz w:val="24"/>
          <w:szCs w:val="24"/>
        </w:rPr>
        <w:t xml:space="preserve">delta i sin </w:t>
      </w:r>
      <w:r w:rsidR="007D4E35" w:rsidRPr="006266FF">
        <w:rPr>
          <w:rFonts w:ascii="Times New Roman" w:hAnsi="Times New Roman" w:cs="Times New Roman"/>
          <w:sz w:val="24"/>
          <w:szCs w:val="24"/>
        </w:rPr>
        <w:t>vård och för att känna sig trygga</w:t>
      </w:r>
      <w:r w:rsidR="00141D00" w:rsidRPr="006266FF">
        <w:rPr>
          <w:rFonts w:ascii="Times New Roman" w:hAnsi="Times New Roman" w:cs="Times New Roman"/>
          <w:sz w:val="24"/>
          <w:szCs w:val="24"/>
        </w:rPr>
        <w:t xml:space="preserve"> med vården. </w:t>
      </w:r>
      <w:r w:rsidR="008228CF" w:rsidRPr="006266FF">
        <w:rPr>
          <w:rFonts w:ascii="Times New Roman" w:hAnsi="Times New Roman" w:cs="Times New Roman"/>
          <w:sz w:val="24"/>
          <w:szCs w:val="24"/>
        </w:rPr>
        <w:t xml:space="preserve">Patienter som genomgått kirurgi </w:t>
      </w:r>
      <w:r w:rsidR="003346FE" w:rsidRPr="006266FF">
        <w:rPr>
          <w:rFonts w:ascii="Times New Roman" w:hAnsi="Times New Roman" w:cs="Times New Roman"/>
          <w:sz w:val="24"/>
          <w:szCs w:val="24"/>
        </w:rPr>
        <w:t xml:space="preserve">behöver information om </w:t>
      </w:r>
      <w:r w:rsidR="00910B32" w:rsidRPr="006266FF">
        <w:rPr>
          <w:rFonts w:ascii="Times New Roman" w:hAnsi="Times New Roman" w:cs="Times New Roman"/>
          <w:sz w:val="24"/>
          <w:szCs w:val="24"/>
        </w:rPr>
        <w:t xml:space="preserve">den </w:t>
      </w:r>
      <w:r w:rsidR="00A63C37" w:rsidRPr="006266FF">
        <w:rPr>
          <w:rFonts w:ascii="Times New Roman" w:hAnsi="Times New Roman" w:cs="Times New Roman"/>
          <w:sz w:val="24"/>
          <w:szCs w:val="24"/>
        </w:rPr>
        <w:t xml:space="preserve">förväntade </w:t>
      </w:r>
      <w:r w:rsidR="00910B32" w:rsidRPr="006266FF">
        <w:rPr>
          <w:rFonts w:ascii="Times New Roman" w:hAnsi="Times New Roman" w:cs="Times New Roman"/>
          <w:sz w:val="24"/>
          <w:szCs w:val="24"/>
        </w:rPr>
        <w:t xml:space="preserve">postoperativa </w:t>
      </w:r>
      <w:r w:rsidR="00A32FC2" w:rsidRPr="006266FF">
        <w:rPr>
          <w:rFonts w:ascii="Times New Roman" w:hAnsi="Times New Roman" w:cs="Times New Roman"/>
          <w:sz w:val="24"/>
          <w:szCs w:val="24"/>
        </w:rPr>
        <w:t>fasen</w:t>
      </w:r>
      <w:r w:rsidR="00A63C37" w:rsidRPr="006266FF">
        <w:rPr>
          <w:rFonts w:ascii="Times New Roman" w:hAnsi="Times New Roman" w:cs="Times New Roman"/>
          <w:sz w:val="24"/>
          <w:szCs w:val="24"/>
        </w:rPr>
        <w:t xml:space="preserve">. </w:t>
      </w:r>
      <w:r w:rsidR="00786091" w:rsidRPr="006266FF">
        <w:rPr>
          <w:rFonts w:ascii="Times New Roman" w:hAnsi="Times New Roman" w:cs="Times New Roman"/>
          <w:sz w:val="24"/>
          <w:szCs w:val="24"/>
        </w:rPr>
        <w:t xml:space="preserve">När </w:t>
      </w:r>
      <w:r w:rsidR="00BA0251" w:rsidRPr="006266FF">
        <w:rPr>
          <w:rFonts w:ascii="Times New Roman" w:hAnsi="Times New Roman" w:cs="Times New Roman"/>
          <w:sz w:val="24"/>
          <w:szCs w:val="24"/>
        </w:rPr>
        <w:t>vår</w:t>
      </w:r>
      <w:r w:rsidR="00BF4A13" w:rsidRPr="006266FF">
        <w:rPr>
          <w:rFonts w:ascii="Times New Roman" w:hAnsi="Times New Roman" w:cs="Times New Roman"/>
          <w:sz w:val="24"/>
          <w:szCs w:val="24"/>
        </w:rPr>
        <w:t>d</w:t>
      </w:r>
      <w:r w:rsidR="00BA0251" w:rsidRPr="006266FF">
        <w:rPr>
          <w:rFonts w:ascii="Times New Roman" w:hAnsi="Times New Roman" w:cs="Times New Roman"/>
          <w:sz w:val="24"/>
          <w:szCs w:val="24"/>
        </w:rPr>
        <w:t xml:space="preserve">personal förklarar  </w:t>
      </w:r>
      <w:r w:rsidR="00267A5C" w:rsidRPr="006266FF">
        <w:rPr>
          <w:rFonts w:ascii="Times New Roman" w:hAnsi="Times New Roman" w:cs="Times New Roman"/>
          <w:sz w:val="24"/>
          <w:szCs w:val="24"/>
        </w:rPr>
        <w:t xml:space="preserve">varför patienterna behöver </w:t>
      </w:r>
      <w:r w:rsidR="00CD1FF5" w:rsidRPr="006266FF">
        <w:rPr>
          <w:rFonts w:ascii="Times New Roman" w:hAnsi="Times New Roman" w:cs="Times New Roman"/>
          <w:sz w:val="24"/>
          <w:szCs w:val="24"/>
        </w:rPr>
        <w:t xml:space="preserve">utföra </w:t>
      </w:r>
      <w:r w:rsidR="00BF4A13" w:rsidRPr="006266FF">
        <w:rPr>
          <w:rFonts w:ascii="Times New Roman" w:hAnsi="Times New Roman" w:cs="Times New Roman"/>
          <w:sz w:val="24"/>
          <w:szCs w:val="24"/>
        </w:rPr>
        <w:t>ansträngande</w:t>
      </w:r>
      <w:r w:rsidR="00CD1FF5" w:rsidRPr="006266FF">
        <w:rPr>
          <w:rFonts w:ascii="Times New Roman" w:hAnsi="Times New Roman" w:cs="Times New Roman"/>
          <w:sz w:val="24"/>
          <w:szCs w:val="24"/>
        </w:rPr>
        <w:t xml:space="preserve"> aktiviteter </w:t>
      </w:r>
      <w:r w:rsidR="00750748" w:rsidRPr="006266FF">
        <w:rPr>
          <w:rFonts w:ascii="Times New Roman" w:hAnsi="Times New Roman" w:cs="Times New Roman"/>
          <w:sz w:val="24"/>
          <w:szCs w:val="24"/>
        </w:rPr>
        <w:t>motivera</w:t>
      </w:r>
      <w:r w:rsidR="00E85618">
        <w:rPr>
          <w:rFonts w:ascii="Times New Roman" w:hAnsi="Times New Roman" w:cs="Times New Roman"/>
          <w:sz w:val="24"/>
          <w:szCs w:val="24"/>
        </w:rPr>
        <w:t>s</w:t>
      </w:r>
      <w:r w:rsidR="00750748" w:rsidRPr="006266FF">
        <w:rPr>
          <w:rFonts w:ascii="Times New Roman" w:hAnsi="Times New Roman" w:cs="Times New Roman"/>
          <w:sz w:val="24"/>
          <w:szCs w:val="24"/>
        </w:rPr>
        <w:t xml:space="preserve"> och </w:t>
      </w:r>
      <w:r w:rsidR="00577770">
        <w:rPr>
          <w:rFonts w:ascii="Times New Roman" w:hAnsi="Times New Roman" w:cs="Times New Roman"/>
          <w:sz w:val="24"/>
          <w:szCs w:val="24"/>
        </w:rPr>
        <w:t>stöttas</w:t>
      </w:r>
      <w:r w:rsidR="00A90800">
        <w:rPr>
          <w:rFonts w:ascii="Times New Roman" w:hAnsi="Times New Roman" w:cs="Times New Roman"/>
          <w:sz w:val="24"/>
          <w:szCs w:val="24"/>
        </w:rPr>
        <w:t xml:space="preserve"> patienterna </w:t>
      </w:r>
      <w:r w:rsidR="00EC4D06">
        <w:rPr>
          <w:rFonts w:ascii="Times New Roman" w:hAnsi="Times New Roman" w:cs="Times New Roman"/>
          <w:sz w:val="24"/>
          <w:szCs w:val="24"/>
        </w:rPr>
        <w:t>i</w:t>
      </w:r>
      <w:r w:rsidR="00750748" w:rsidRPr="006266FF">
        <w:rPr>
          <w:rFonts w:ascii="Times New Roman" w:hAnsi="Times New Roman" w:cs="Times New Roman"/>
          <w:sz w:val="24"/>
          <w:szCs w:val="24"/>
        </w:rPr>
        <w:t xml:space="preserve"> </w:t>
      </w:r>
      <w:r w:rsidR="00750748" w:rsidRPr="00E05348">
        <w:rPr>
          <w:rFonts w:ascii="Times New Roman" w:hAnsi="Times New Roman" w:cs="Times New Roman"/>
          <w:sz w:val="24"/>
          <w:szCs w:val="24"/>
        </w:rPr>
        <w:t xml:space="preserve">återhämtningen. </w:t>
      </w:r>
      <w:r w:rsidR="00232B88" w:rsidRPr="00E05348">
        <w:rPr>
          <w:rFonts w:ascii="Times New Roman" w:hAnsi="Times New Roman" w:cs="Times New Roman"/>
          <w:sz w:val="24"/>
          <w:szCs w:val="24"/>
        </w:rPr>
        <w:t>Tydlig i</w:t>
      </w:r>
      <w:r w:rsidR="00AA66FA" w:rsidRPr="00E05348">
        <w:rPr>
          <w:rFonts w:ascii="Times New Roman" w:hAnsi="Times New Roman" w:cs="Times New Roman"/>
          <w:sz w:val="24"/>
          <w:szCs w:val="24"/>
        </w:rPr>
        <w:t>nformation</w:t>
      </w:r>
      <w:r w:rsidR="00232B88" w:rsidRPr="00E05348">
        <w:rPr>
          <w:rFonts w:ascii="Times New Roman" w:hAnsi="Times New Roman" w:cs="Times New Roman"/>
          <w:sz w:val="24"/>
          <w:szCs w:val="24"/>
        </w:rPr>
        <w:t xml:space="preserve"> vid rätt tillfälle</w:t>
      </w:r>
      <w:r w:rsidR="00AA66FA" w:rsidRPr="00E05348">
        <w:rPr>
          <w:rFonts w:ascii="Times New Roman" w:hAnsi="Times New Roman" w:cs="Times New Roman"/>
          <w:sz w:val="24"/>
          <w:szCs w:val="24"/>
        </w:rPr>
        <w:t xml:space="preserve"> bidrar till</w:t>
      </w:r>
      <w:r w:rsidR="005D2B45" w:rsidRPr="00E05348">
        <w:rPr>
          <w:rFonts w:ascii="Times New Roman" w:hAnsi="Times New Roman" w:cs="Times New Roman"/>
          <w:sz w:val="24"/>
          <w:szCs w:val="24"/>
        </w:rPr>
        <w:t xml:space="preserve"> patientupplevelse av god </w:t>
      </w:r>
      <w:r w:rsidR="00232B88" w:rsidRPr="00E05348">
        <w:rPr>
          <w:rFonts w:ascii="Times New Roman" w:hAnsi="Times New Roman" w:cs="Times New Roman"/>
          <w:sz w:val="24"/>
          <w:szCs w:val="24"/>
        </w:rPr>
        <w:t>vård</w:t>
      </w:r>
      <w:r w:rsidR="00F60F1A" w:rsidRPr="00E05348">
        <w:rPr>
          <w:rFonts w:ascii="Times New Roman" w:hAnsi="Times New Roman" w:cs="Times New Roman"/>
          <w:sz w:val="24"/>
          <w:szCs w:val="24"/>
        </w:rPr>
        <w:t xml:space="preserve"> </w:t>
      </w:r>
      <w:r w:rsidR="00E05348" w:rsidRPr="00E05348">
        <w:rPr>
          <w:rFonts w:ascii="Times New Roman" w:hAnsi="Times New Roman" w:cs="Times New Roman"/>
          <w:color w:val="000000"/>
          <w:sz w:val="24"/>
          <w:szCs w:val="24"/>
        </w:rPr>
        <w:t>(Mako, Svanäng &amp; Bjerså, 2016)</w:t>
      </w:r>
      <w:r w:rsidR="000729A5">
        <w:rPr>
          <w:rFonts w:ascii="Times New Roman" w:hAnsi="Times New Roman" w:cs="Times New Roman"/>
          <w:color w:val="000000"/>
          <w:sz w:val="24"/>
          <w:szCs w:val="24"/>
        </w:rPr>
        <w:t>.</w:t>
      </w:r>
    </w:p>
    <w:p w14:paraId="4D570B56" w14:textId="3A93EB74" w:rsidR="00E2554F" w:rsidRPr="00FE7F64" w:rsidRDefault="00E2554F" w:rsidP="00372ABD">
      <w:pPr>
        <w:pStyle w:val="Rubrik2"/>
        <w:spacing w:after="240"/>
        <w:rPr>
          <w:rFonts w:ascii="Arial Narrow" w:hAnsi="Arial Narrow" w:cs="Times New Roman"/>
          <w:color w:val="auto"/>
          <w:sz w:val="30"/>
          <w:szCs w:val="30"/>
        </w:rPr>
      </w:pPr>
      <w:r w:rsidRPr="00FE7F64">
        <w:rPr>
          <w:rFonts w:ascii="Arial Narrow" w:hAnsi="Arial Narrow" w:cs="Times New Roman"/>
          <w:color w:val="auto"/>
          <w:sz w:val="30"/>
          <w:szCs w:val="30"/>
        </w:rPr>
        <w:t>Patientdelaktighet</w:t>
      </w:r>
      <w:r w:rsidR="00574D47">
        <w:rPr>
          <w:rFonts w:ascii="Arial Narrow" w:hAnsi="Arial Narrow" w:cs="Times New Roman"/>
          <w:color w:val="auto"/>
          <w:sz w:val="30"/>
          <w:szCs w:val="30"/>
        </w:rPr>
        <w:t>, en del av personcentrerad vård</w:t>
      </w:r>
    </w:p>
    <w:p w14:paraId="3CF29D87" w14:textId="1398F15D" w:rsidR="005D2ED7" w:rsidRPr="00263BC4" w:rsidRDefault="001A0D3E" w:rsidP="00595BD6">
      <w:pPr>
        <w:rPr>
          <w:rFonts w:ascii="Times New Roman" w:hAnsi="Times New Roman" w:cs="Times New Roman"/>
          <w:sz w:val="24"/>
          <w:szCs w:val="24"/>
        </w:rPr>
      </w:pPr>
      <w:r w:rsidRPr="006266FF">
        <w:rPr>
          <w:rFonts w:ascii="Times New Roman" w:hAnsi="Times New Roman" w:cs="Times New Roman"/>
          <w:sz w:val="24"/>
          <w:szCs w:val="24"/>
        </w:rPr>
        <w:t xml:space="preserve">Patienters upplevelse av god kirurgisk vård bygger </w:t>
      </w:r>
      <w:r w:rsidR="00974BCC">
        <w:rPr>
          <w:rFonts w:ascii="Times New Roman" w:hAnsi="Times New Roman" w:cs="Times New Roman"/>
          <w:sz w:val="24"/>
          <w:szCs w:val="24"/>
        </w:rPr>
        <w:t xml:space="preserve">också </w:t>
      </w:r>
      <w:r w:rsidR="00CF5F83">
        <w:rPr>
          <w:rFonts w:ascii="Times New Roman" w:hAnsi="Times New Roman" w:cs="Times New Roman"/>
          <w:sz w:val="24"/>
          <w:szCs w:val="24"/>
        </w:rPr>
        <w:t xml:space="preserve">framför allt </w:t>
      </w:r>
      <w:r w:rsidRPr="006266FF">
        <w:rPr>
          <w:rFonts w:ascii="Times New Roman" w:hAnsi="Times New Roman" w:cs="Times New Roman"/>
          <w:sz w:val="24"/>
          <w:szCs w:val="24"/>
        </w:rPr>
        <w:t xml:space="preserve">på </w:t>
      </w:r>
      <w:r w:rsidR="005D5B9C">
        <w:rPr>
          <w:rFonts w:ascii="Times New Roman" w:hAnsi="Times New Roman" w:cs="Times New Roman"/>
          <w:sz w:val="24"/>
          <w:szCs w:val="24"/>
        </w:rPr>
        <w:t>upplevelsen av</w:t>
      </w:r>
      <w:r w:rsidRPr="006266FF">
        <w:rPr>
          <w:rFonts w:ascii="Times New Roman" w:hAnsi="Times New Roman" w:cs="Times New Roman"/>
          <w:sz w:val="24"/>
          <w:szCs w:val="24"/>
        </w:rPr>
        <w:t xml:space="preserve"> trygg och säker </w:t>
      </w:r>
      <w:r w:rsidR="00E41EA1">
        <w:rPr>
          <w:rFonts w:ascii="Times New Roman" w:hAnsi="Times New Roman" w:cs="Times New Roman"/>
          <w:sz w:val="24"/>
          <w:szCs w:val="24"/>
        </w:rPr>
        <w:t xml:space="preserve">vård </w:t>
      </w:r>
      <w:r w:rsidRPr="006266FF">
        <w:rPr>
          <w:rFonts w:ascii="Times New Roman" w:hAnsi="Times New Roman" w:cs="Times New Roman"/>
          <w:sz w:val="24"/>
          <w:szCs w:val="24"/>
        </w:rPr>
        <w:t xml:space="preserve">och det </w:t>
      </w:r>
      <w:r w:rsidR="008835D1">
        <w:rPr>
          <w:rFonts w:ascii="Times New Roman" w:hAnsi="Times New Roman" w:cs="Times New Roman"/>
          <w:sz w:val="24"/>
          <w:szCs w:val="24"/>
        </w:rPr>
        <w:t xml:space="preserve">beskriver patienterna </w:t>
      </w:r>
      <w:r w:rsidRPr="006266FF">
        <w:rPr>
          <w:rFonts w:ascii="Times New Roman" w:hAnsi="Times New Roman" w:cs="Times New Roman"/>
          <w:sz w:val="24"/>
          <w:szCs w:val="24"/>
        </w:rPr>
        <w:t xml:space="preserve">uppnås genom tillgänglighet och professionalitet från vårdteamet samt genom inkluderande attityder från vårdpersonalen som </w:t>
      </w:r>
      <w:r w:rsidR="006948F5">
        <w:rPr>
          <w:rFonts w:ascii="Times New Roman" w:hAnsi="Times New Roman" w:cs="Times New Roman"/>
          <w:sz w:val="24"/>
          <w:szCs w:val="24"/>
        </w:rPr>
        <w:t xml:space="preserve">bjuder in till </w:t>
      </w:r>
      <w:r w:rsidRPr="006266FF">
        <w:rPr>
          <w:rFonts w:ascii="Times New Roman" w:hAnsi="Times New Roman" w:cs="Times New Roman"/>
          <w:sz w:val="24"/>
          <w:szCs w:val="24"/>
        </w:rPr>
        <w:t xml:space="preserve">patientdelaktighet (Mako et al., 2016). Upplevd delaktighet har visat sig minska patienters </w:t>
      </w:r>
      <w:commentRangeStart w:id="15"/>
      <w:r w:rsidRPr="006266FF">
        <w:rPr>
          <w:rFonts w:ascii="Times New Roman" w:hAnsi="Times New Roman" w:cs="Times New Roman"/>
          <w:sz w:val="24"/>
          <w:szCs w:val="24"/>
        </w:rPr>
        <w:t>stress och oro och öka motivation till ansvarstagande för egenvård och rehabilitering</w:t>
      </w:r>
      <w:r w:rsidR="002330F6">
        <w:rPr>
          <w:rFonts w:ascii="Times New Roman" w:hAnsi="Times New Roman" w:cs="Times New Roman"/>
          <w:sz w:val="24"/>
          <w:szCs w:val="24"/>
        </w:rPr>
        <w:t xml:space="preserve"> </w:t>
      </w:r>
      <w:r w:rsidRPr="006266FF">
        <w:rPr>
          <w:rFonts w:ascii="Times New Roman" w:hAnsi="Times New Roman" w:cs="Times New Roman"/>
          <w:sz w:val="24"/>
          <w:szCs w:val="24"/>
        </w:rPr>
        <w:t>(Sahlsten et al., 2008).</w:t>
      </w:r>
      <w:r w:rsidR="00184ECB" w:rsidRPr="00184ECB">
        <w:rPr>
          <w:rFonts w:ascii="Times New Roman" w:hAnsi="Times New Roman" w:cs="Times New Roman"/>
          <w:sz w:val="24"/>
          <w:szCs w:val="24"/>
        </w:rPr>
        <w:t xml:space="preserve"> </w:t>
      </w:r>
      <w:r w:rsidR="00184ECB" w:rsidRPr="006266FF">
        <w:rPr>
          <w:rFonts w:ascii="Times New Roman" w:hAnsi="Times New Roman" w:cs="Times New Roman"/>
          <w:sz w:val="24"/>
          <w:szCs w:val="24"/>
        </w:rPr>
        <w:t xml:space="preserve">Forskning visar att patienter själva definierar patientdelaktighet som att ta del av information och inkluderas i vårdprocessen samt interagera med vårdpersonal genom att delge sina symtom och sin </w:t>
      </w:r>
      <w:r w:rsidR="00184ECB" w:rsidRPr="00263BC4">
        <w:rPr>
          <w:rFonts w:ascii="Times New Roman" w:hAnsi="Times New Roman" w:cs="Times New Roman"/>
          <w:sz w:val="24"/>
          <w:szCs w:val="24"/>
        </w:rPr>
        <w:t>situation (Eldh, Ekman, &amp; Ehnfors, 2010).</w:t>
      </w:r>
      <w:commentRangeEnd w:id="15"/>
      <w:r w:rsidR="003E37CC">
        <w:rPr>
          <w:rStyle w:val="Kommentarsreferens"/>
        </w:rPr>
        <w:commentReference w:id="15"/>
      </w:r>
    </w:p>
    <w:p w14:paraId="1187A1FE" w14:textId="31531750" w:rsidR="00A304F5" w:rsidRPr="00263BC4" w:rsidRDefault="00696381" w:rsidP="00595BD6">
      <w:pPr>
        <w:rPr>
          <w:rFonts w:ascii="Times New Roman" w:hAnsi="Times New Roman" w:cs="Times New Roman"/>
          <w:sz w:val="24"/>
          <w:szCs w:val="24"/>
        </w:rPr>
      </w:pPr>
      <w:r w:rsidRPr="00263BC4">
        <w:rPr>
          <w:rFonts w:ascii="Times New Roman" w:hAnsi="Times New Roman" w:cs="Times New Roman"/>
          <w:color w:val="000000"/>
          <w:sz w:val="24"/>
          <w:szCs w:val="24"/>
        </w:rPr>
        <w:t>Patientdelaktighet är en central del i personcentrerad vård</w:t>
      </w:r>
      <w:r w:rsidR="00B87B41" w:rsidRPr="00263BC4">
        <w:rPr>
          <w:rFonts w:ascii="Times New Roman" w:hAnsi="Times New Roman" w:cs="Times New Roman"/>
          <w:color w:val="000000"/>
          <w:sz w:val="24"/>
          <w:szCs w:val="24"/>
        </w:rPr>
        <w:t xml:space="preserve">. I </w:t>
      </w:r>
      <w:r w:rsidR="00494838" w:rsidRPr="00263BC4">
        <w:rPr>
          <w:rFonts w:ascii="Times New Roman" w:hAnsi="Times New Roman" w:cs="Times New Roman"/>
          <w:color w:val="000000"/>
          <w:sz w:val="24"/>
          <w:szCs w:val="24"/>
        </w:rPr>
        <w:t>p</w:t>
      </w:r>
      <w:r w:rsidR="00B87B41" w:rsidRPr="00263BC4">
        <w:rPr>
          <w:rFonts w:ascii="Times New Roman" w:hAnsi="Times New Roman" w:cs="Times New Roman"/>
          <w:color w:val="000000"/>
          <w:sz w:val="24"/>
          <w:szCs w:val="24"/>
        </w:rPr>
        <w:t xml:space="preserve">ersoncentrerad vård </w:t>
      </w:r>
      <w:r w:rsidR="00A00077">
        <w:rPr>
          <w:rFonts w:ascii="Times New Roman" w:hAnsi="Times New Roman" w:cs="Times New Roman"/>
          <w:color w:val="000000"/>
          <w:sz w:val="24"/>
          <w:szCs w:val="24"/>
        </w:rPr>
        <w:t>be</w:t>
      </w:r>
      <w:r w:rsidR="00247ED7" w:rsidRPr="00263BC4">
        <w:rPr>
          <w:rFonts w:ascii="Times New Roman" w:hAnsi="Times New Roman" w:cs="Times New Roman"/>
          <w:color w:val="000000"/>
          <w:sz w:val="24"/>
          <w:szCs w:val="24"/>
        </w:rPr>
        <w:t xml:space="preserve">möts </w:t>
      </w:r>
      <w:r w:rsidRPr="00263BC4">
        <w:rPr>
          <w:rFonts w:ascii="Times New Roman" w:hAnsi="Times New Roman" w:cs="Times New Roman"/>
          <w:color w:val="000000"/>
          <w:sz w:val="24"/>
          <w:szCs w:val="24"/>
        </w:rPr>
        <w:t xml:space="preserve">patienten som </w:t>
      </w:r>
      <w:r w:rsidR="00247ED7" w:rsidRPr="00263BC4">
        <w:rPr>
          <w:rFonts w:ascii="Times New Roman" w:hAnsi="Times New Roman" w:cs="Times New Roman"/>
          <w:color w:val="000000"/>
          <w:sz w:val="24"/>
          <w:szCs w:val="24"/>
        </w:rPr>
        <w:t xml:space="preserve">en </w:t>
      </w:r>
      <w:r w:rsidRPr="00263BC4">
        <w:rPr>
          <w:rFonts w:ascii="Times New Roman" w:hAnsi="Times New Roman" w:cs="Times New Roman"/>
          <w:color w:val="000000"/>
          <w:sz w:val="24"/>
          <w:szCs w:val="24"/>
        </w:rPr>
        <w:t xml:space="preserve">person </w:t>
      </w:r>
      <w:r w:rsidR="00247ED7" w:rsidRPr="00263BC4">
        <w:rPr>
          <w:rFonts w:ascii="Times New Roman" w:hAnsi="Times New Roman" w:cs="Times New Roman"/>
          <w:color w:val="000000"/>
          <w:sz w:val="24"/>
          <w:szCs w:val="24"/>
        </w:rPr>
        <w:t>med</w:t>
      </w:r>
      <w:r w:rsidRPr="00263BC4">
        <w:rPr>
          <w:rFonts w:ascii="Times New Roman" w:hAnsi="Times New Roman" w:cs="Times New Roman"/>
          <w:color w:val="000000"/>
          <w:sz w:val="24"/>
          <w:szCs w:val="24"/>
        </w:rPr>
        <w:t xml:space="preserve"> individuella förutsättningar</w:t>
      </w:r>
      <w:r w:rsidR="00DB4B50" w:rsidRPr="00263BC4">
        <w:rPr>
          <w:rFonts w:ascii="Times New Roman" w:hAnsi="Times New Roman" w:cs="Times New Roman"/>
          <w:color w:val="000000"/>
          <w:sz w:val="24"/>
          <w:szCs w:val="24"/>
        </w:rPr>
        <w:t xml:space="preserve"> </w:t>
      </w:r>
      <w:r w:rsidR="00283EA4" w:rsidRPr="00263BC4">
        <w:rPr>
          <w:rFonts w:ascii="Times New Roman" w:hAnsi="Times New Roman" w:cs="Times New Roman"/>
          <w:color w:val="000000"/>
          <w:sz w:val="24"/>
          <w:szCs w:val="24"/>
        </w:rPr>
        <w:t>och ses som</w:t>
      </w:r>
      <w:r w:rsidRPr="00263BC4">
        <w:rPr>
          <w:rFonts w:ascii="Times New Roman" w:hAnsi="Times New Roman" w:cs="Times New Roman"/>
          <w:color w:val="000000"/>
          <w:sz w:val="24"/>
          <w:szCs w:val="24"/>
        </w:rPr>
        <w:t xml:space="preserve"> medskapare och partner </w:t>
      </w:r>
      <w:r w:rsidR="00001140">
        <w:rPr>
          <w:rFonts w:ascii="Times New Roman" w:hAnsi="Times New Roman" w:cs="Times New Roman"/>
          <w:color w:val="000000"/>
          <w:sz w:val="24"/>
          <w:szCs w:val="24"/>
        </w:rPr>
        <w:t xml:space="preserve">i </w:t>
      </w:r>
      <w:r w:rsidRPr="00263BC4">
        <w:rPr>
          <w:rFonts w:ascii="Times New Roman" w:hAnsi="Times New Roman" w:cs="Times New Roman"/>
          <w:color w:val="000000"/>
          <w:sz w:val="24"/>
          <w:szCs w:val="24"/>
        </w:rPr>
        <w:t>vården</w:t>
      </w:r>
      <w:r w:rsidR="00E51FEC">
        <w:rPr>
          <w:rFonts w:ascii="Times New Roman" w:hAnsi="Times New Roman" w:cs="Times New Roman"/>
          <w:color w:val="000000"/>
          <w:sz w:val="24"/>
          <w:szCs w:val="24"/>
        </w:rPr>
        <w:t xml:space="preserve">. </w:t>
      </w:r>
      <w:r w:rsidR="00A304F5" w:rsidRPr="00263BC4">
        <w:rPr>
          <w:rFonts w:ascii="Times New Roman" w:hAnsi="Times New Roman" w:cs="Times New Roman"/>
          <w:color w:val="000000"/>
          <w:sz w:val="24"/>
          <w:szCs w:val="24"/>
          <w:shd w:val="clear" w:color="auto" w:fill="FFFFFF"/>
        </w:rPr>
        <w:t>Med partnerskap underlätta</w:t>
      </w:r>
      <w:r w:rsidR="00F62FF4" w:rsidRPr="00263BC4">
        <w:rPr>
          <w:rFonts w:ascii="Times New Roman" w:hAnsi="Times New Roman" w:cs="Times New Roman"/>
          <w:color w:val="000000"/>
          <w:sz w:val="24"/>
          <w:szCs w:val="24"/>
          <w:shd w:val="clear" w:color="auto" w:fill="FFFFFF"/>
        </w:rPr>
        <w:t>s</w:t>
      </w:r>
      <w:r w:rsidR="00A304F5" w:rsidRPr="00263BC4">
        <w:rPr>
          <w:rFonts w:ascii="Times New Roman" w:hAnsi="Times New Roman" w:cs="Times New Roman"/>
          <w:color w:val="000000"/>
          <w:sz w:val="24"/>
          <w:szCs w:val="24"/>
          <w:shd w:val="clear" w:color="auto" w:fill="FFFFFF"/>
        </w:rPr>
        <w:t xml:space="preserve"> utbyte av information, gemensam planering och </w:t>
      </w:r>
      <w:r w:rsidR="00941A61">
        <w:rPr>
          <w:rFonts w:ascii="Times New Roman" w:hAnsi="Times New Roman" w:cs="Times New Roman"/>
          <w:color w:val="000000"/>
          <w:sz w:val="24"/>
          <w:szCs w:val="24"/>
          <w:shd w:val="clear" w:color="auto" w:fill="FFFFFF"/>
        </w:rPr>
        <w:t xml:space="preserve">gemensamt </w:t>
      </w:r>
      <w:r w:rsidR="00A304F5" w:rsidRPr="00263BC4">
        <w:rPr>
          <w:rFonts w:ascii="Times New Roman" w:hAnsi="Times New Roman" w:cs="Times New Roman"/>
          <w:color w:val="000000"/>
          <w:sz w:val="24"/>
          <w:szCs w:val="24"/>
          <w:shd w:val="clear" w:color="auto" w:fill="FFFFFF"/>
        </w:rPr>
        <w:t>beslutsfattande</w:t>
      </w:r>
      <w:r w:rsidR="00096A4C">
        <w:rPr>
          <w:rFonts w:ascii="Times New Roman" w:hAnsi="Times New Roman" w:cs="Times New Roman"/>
          <w:color w:val="000000"/>
          <w:sz w:val="24"/>
          <w:szCs w:val="24"/>
          <w:shd w:val="clear" w:color="auto" w:fill="FFFFFF"/>
        </w:rPr>
        <w:t>.</w:t>
      </w:r>
      <w:r w:rsidR="00B54923">
        <w:rPr>
          <w:rFonts w:ascii="Times New Roman" w:hAnsi="Times New Roman" w:cs="Times New Roman"/>
          <w:color w:val="000000"/>
          <w:sz w:val="24"/>
          <w:szCs w:val="24"/>
          <w:shd w:val="clear" w:color="auto" w:fill="FFFFFF"/>
        </w:rPr>
        <w:t xml:space="preserve"> </w:t>
      </w:r>
      <w:r w:rsidR="00CF69BF">
        <w:rPr>
          <w:rFonts w:ascii="Times New Roman" w:hAnsi="Times New Roman" w:cs="Times New Roman"/>
          <w:color w:val="000000"/>
          <w:sz w:val="24"/>
          <w:szCs w:val="24"/>
          <w:shd w:val="clear" w:color="auto" w:fill="FFFFFF"/>
        </w:rPr>
        <w:t>P</w:t>
      </w:r>
      <w:r w:rsidR="00A304F5" w:rsidRPr="00263BC4">
        <w:rPr>
          <w:rFonts w:ascii="Times New Roman" w:hAnsi="Times New Roman" w:cs="Times New Roman"/>
          <w:color w:val="000000"/>
          <w:sz w:val="24"/>
          <w:szCs w:val="24"/>
          <w:shd w:val="clear" w:color="auto" w:fill="FFFFFF"/>
        </w:rPr>
        <w:t>ersoncentrerad vård</w:t>
      </w:r>
      <w:r w:rsidR="00CF69BF">
        <w:rPr>
          <w:rFonts w:ascii="Times New Roman" w:hAnsi="Times New Roman" w:cs="Times New Roman"/>
          <w:color w:val="000000"/>
          <w:sz w:val="24"/>
          <w:szCs w:val="24"/>
          <w:shd w:val="clear" w:color="auto" w:fill="FFFFFF"/>
        </w:rPr>
        <w:t xml:space="preserve"> </w:t>
      </w:r>
      <w:r w:rsidR="00EF43B0">
        <w:rPr>
          <w:rFonts w:ascii="Times New Roman" w:hAnsi="Times New Roman" w:cs="Times New Roman"/>
          <w:color w:val="000000"/>
          <w:sz w:val="24"/>
          <w:szCs w:val="24"/>
          <w:shd w:val="clear" w:color="auto" w:fill="FFFFFF"/>
        </w:rPr>
        <w:t>ger delaktigare patienter som blir mer trygga med egenvård</w:t>
      </w:r>
      <w:r w:rsidR="00A304F5" w:rsidRPr="00263BC4">
        <w:rPr>
          <w:rFonts w:ascii="Times New Roman" w:hAnsi="Times New Roman" w:cs="Times New Roman"/>
          <w:color w:val="000000"/>
          <w:sz w:val="24"/>
          <w:szCs w:val="24"/>
          <w:shd w:val="clear" w:color="auto" w:fill="FFFFFF"/>
        </w:rPr>
        <w:t xml:space="preserve"> </w:t>
      </w:r>
      <w:r w:rsidR="00A304F5" w:rsidRPr="00263BC4">
        <w:rPr>
          <w:rFonts w:ascii="Times New Roman" w:hAnsi="Times New Roman" w:cs="Times New Roman"/>
          <w:color w:val="000000"/>
          <w:sz w:val="24"/>
          <w:szCs w:val="24"/>
        </w:rPr>
        <w:t>(Eldh &amp; Winblad, 2018)</w:t>
      </w:r>
      <w:r w:rsidR="00A304F5" w:rsidRPr="00263BC4">
        <w:rPr>
          <w:rFonts w:ascii="Times New Roman" w:hAnsi="Times New Roman" w:cs="Times New Roman"/>
          <w:color w:val="000000"/>
          <w:sz w:val="24"/>
          <w:szCs w:val="24"/>
          <w:shd w:val="clear" w:color="auto" w:fill="FFFFFF"/>
        </w:rPr>
        <w:t>.</w:t>
      </w:r>
    </w:p>
    <w:p w14:paraId="1F5AB5B7" w14:textId="4E7A17DF" w:rsidR="00E2554F" w:rsidRPr="00BF146F" w:rsidRDefault="00E2554F" w:rsidP="003E754F">
      <w:pPr>
        <w:pStyle w:val="Formatmall1"/>
        <w:rPr>
          <w:b w:val="0"/>
          <w:bCs w:val="0"/>
          <w:sz w:val="30"/>
          <w:szCs w:val="30"/>
        </w:rPr>
      </w:pPr>
      <w:r w:rsidRPr="00BF146F">
        <w:rPr>
          <w:b w:val="0"/>
          <w:bCs w:val="0"/>
          <w:sz w:val="30"/>
          <w:szCs w:val="30"/>
        </w:rPr>
        <w:t>Problemformulering</w:t>
      </w:r>
    </w:p>
    <w:p w14:paraId="75F9EE4A" w14:textId="31376C97" w:rsidR="00E2554F" w:rsidRPr="006266FF" w:rsidRDefault="004A3B5E">
      <w:pPr>
        <w:rPr>
          <w:rFonts w:ascii="Times New Roman" w:hAnsi="Times New Roman" w:cs="Times New Roman"/>
          <w:sz w:val="24"/>
          <w:szCs w:val="24"/>
        </w:rPr>
      </w:pPr>
      <w:r>
        <w:rPr>
          <w:rFonts w:ascii="Times New Roman" w:hAnsi="Times New Roman" w:cs="Times New Roman"/>
          <w:sz w:val="24"/>
          <w:szCs w:val="24"/>
        </w:rPr>
        <w:t xml:space="preserve">Patienter som </w:t>
      </w:r>
      <w:r w:rsidR="00596355">
        <w:rPr>
          <w:rFonts w:ascii="Times New Roman" w:hAnsi="Times New Roman" w:cs="Times New Roman"/>
          <w:sz w:val="24"/>
          <w:szCs w:val="24"/>
        </w:rPr>
        <w:t xml:space="preserve">genomgår </w:t>
      </w:r>
      <w:r w:rsidR="008D4713">
        <w:rPr>
          <w:rFonts w:ascii="Times New Roman" w:hAnsi="Times New Roman" w:cs="Times New Roman"/>
          <w:sz w:val="24"/>
          <w:szCs w:val="24"/>
        </w:rPr>
        <w:t xml:space="preserve">pankreaskirurgi </w:t>
      </w:r>
      <w:r w:rsidR="00EF1209">
        <w:rPr>
          <w:rFonts w:ascii="Times New Roman" w:hAnsi="Times New Roman" w:cs="Times New Roman"/>
          <w:sz w:val="24"/>
          <w:szCs w:val="24"/>
        </w:rPr>
        <w:t xml:space="preserve">på Sahlgrenska universitetssjukhuset </w:t>
      </w:r>
      <w:r w:rsidR="008D4713">
        <w:rPr>
          <w:rFonts w:ascii="Times New Roman" w:hAnsi="Times New Roman" w:cs="Times New Roman"/>
          <w:sz w:val="24"/>
          <w:szCs w:val="24"/>
        </w:rPr>
        <w:t>följer</w:t>
      </w:r>
      <w:r>
        <w:rPr>
          <w:rFonts w:ascii="Times New Roman" w:hAnsi="Times New Roman" w:cs="Times New Roman"/>
          <w:sz w:val="24"/>
          <w:szCs w:val="24"/>
        </w:rPr>
        <w:t xml:space="preserve"> </w:t>
      </w:r>
      <w:r w:rsidR="006E5FBA">
        <w:rPr>
          <w:rFonts w:ascii="Times New Roman" w:hAnsi="Times New Roman" w:cs="Times New Roman"/>
          <w:sz w:val="24"/>
          <w:szCs w:val="24"/>
        </w:rPr>
        <w:t>ett</w:t>
      </w:r>
      <w:r w:rsidR="00596355">
        <w:rPr>
          <w:rFonts w:ascii="Times New Roman" w:hAnsi="Times New Roman" w:cs="Times New Roman"/>
          <w:sz w:val="24"/>
          <w:szCs w:val="24"/>
        </w:rPr>
        <w:t xml:space="preserve"> </w:t>
      </w:r>
      <w:r w:rsidR="000244D7">
        <w:rPr>
          <w:rFonts w:ascii="Times New Roman" w:hAnsi="Times New Roman" w:cs="Times New Roman"/>
          <w:sz w:val="24"/>
          <w:szCs w:val="24"/>
        </w:rPr>
        <w:t>evidensbaserat vårdprogram</w:t>
      </w:r>
      <w:r w:rsidR="00301EE9">
        <w:rPr>
          <w:rFonts w:ascii="Times New Roman" w:hAnsi="Times New Roman" w:cs="Times New Roman"/>
          <w:sz w:val="24"/>
          <w:szCs w:val="24"/>
        </w:rPr>
        <w:t xml:space="preserve"> enligt ERAS</w:t>
      </w:r>
      <w:r w:rsidR="0054643F">
        <w:rPr>
          <w:rFonts w:ascii="Times New Roman" w:hAnsi="Times New Roman" w:cs="Times New Roman"/>
          <w:sz w:val="24"/>
          <w:szCs w:val="24"/>
        </w:rPr>
        <w:t>.</w:t>
      </w:r>
      <w:r w:rsidR="00F14BEB">
        <w:rPr>
          <w:rFonts w:ascii="Times New Roman" w:hAnsi="Times New Roman" w:cs="Times New Roman"/>
          <w:sz w:val="24"/>
          <w:szCs w:val="24"/>
        </w:rPr>
        <w:t xml:space="preserve"> </w:t>
      </w:r>
      <w:r w:rsidR="006749CA" w:rsidRPr="006266FF">
        <w:rPr>
          <w:rFonts w:ascii="Times New Roman" w:hAnsi="Times New Roman" w:cs="Times New Roman"/>
          <w:sz w:val="24"/>
          <w:szCs w:val="24"/>
        </w:rPr>
        <w:t xml:space="preserve">Idag </w:t>
      </w:r>
      <w:r w:rsidR="006749CA">
        <w:rPr>
          <w:rFonts w:ascii="Times New Roman" w:hAnsi="Times New Roman" w:cs="Times New Roman"/>
          <w:sz w:val="24"/>
          <w:szCs w:val="24"/>
        </w:rPr>
        <w:t>informeras</w:t>
      </w:r>
      <w:r w:rsidR="006749CA" w:rsidRPr="006266FF">
        <w:rPr>
          <w:rFonts w:ascii="Times New Roman" w:hAnsi="Times New Roman" w:cs="Times New Roman"/>
          <w:sz w:val="24"/>
          <w:szCs w:val="24"/>
        </w:rPr>
        <w:t xml:space="preserve"> patienterna muntlig men</w:t>
      </w:r>
      <w:r w:rsidR="006749CA">
        <w:rPr>
          <w:rFonts w:ascii="Times New Roman" w:hAnsi="Times New Roman" w:cs="Times New Roman"/>
          <w:sz w:val="24"/>
          <w:szCs w:val="24"/>
        </w:rPr>
        <w:t xml:space="preserve"> delges</w:t>
      </w:r>
      <w:r w:rsidR="006749CA" w:rsidRPr="006266FF">
        <w:rPr>
          <w:rFonts w:ascii="Times New Roman" w:hAnsi="Times New Roman" w:cs="Times New Roman"/>
          <w:sz w:val="24"/>
          <w:szCs w:val="24"/>
        </w:rPr>
        <w:t xml:space="preserve"> inte någon skriftlig information om ERAS.</w:t>
      </w:r>
      <w:r w:rsidR="006749CA">
        <w:rPr>
          <w:rFonts w:ascii="Times New Roman" w:hAnsi="Times New Roman" w:cs="Times New Roman"/>
          <w:sz w:val="24"/>
          <w:szCs w:val="24"/>
        </w:rPr>
        <w:t xml:space="preserve"> </w:t>
      </w:r>
      <w:r w:rsidR="00F4306D">
        <w:rPr>
          <w:rFonts w:ascii="Times New Roman" w:hAnsi="Times New Roman" w:cs="Times New Roman"/>
          <w:sz w:val="24"/>
          <w:szCs w:val="24"/>
        </w:rPr>
        <w:t xml:space="preserve">För </w:t>
      </w:r>
      <w:r w:rsidR="00360153">
        <w:rPr>
          <w:rFonts w:ascii="Times New Roman" w:hAnsi="Times New Roman" w:cs="Times New Roman"/>
          <w:sz w:val="24"/>
          <w:szCs w:val="24"/>
        </w:rPr>
        <w:t xml:space="preserve">att säkra </w:t>
      </w:r>
      <w:r w:rsidR="006474D8">
        <w:rPr>
          <w:rFonts w:ascii="Times New Roman" w:hAnsi="Times New Roman" w:cs="Times New Roman"/>
          <w:sz w:val="24"/>
          <w:szCs w:val="24"/>
        </w:rPr>
        <w:t xml:space="preserve">och </w:t>
      </w:r>
      <w:r w:rsidR="00DE7178">
        <w:rPr>
          <w:rFonts w:ascii="Times New Roman" w:hAnsi="Times New Roman" w:cs="Times New Roman"/>
          <w:sz w:val="24"/>
          <w:szCs w:val="24"/>
        </w:rPr>
        <w:t xml:space="preserve">bredda </w:t>
      </w:r>
      <w:r w:rsidR="006474D8">
        <w:rPr>
          <w:rFonts w:ascii="Times New Roman" w:hAnsi="Times New Roman" w:cs="Times New Roman"/>
          <w:sz w:val="24"/>
          <w:szCs w:val="24"/>
        </w:rPr>
        <w:t>informationsöverföringen</w:t>
      </w:r>
      <w:r w:rsidR="00DE7178">
        <w:rPr>
          <w:rFonts w:ascii="Times New Roman" w:hAnsi="Times New Roman" w:cs="Times New Roman"/>
          <w:sz w:val="24"/>
          <w:szCs w:val="24"/>
        </w:rPr>
        <w:t xml:space="preserve"> och främja </w:t>
      </w:r>
      <w:r w:rsidR="00B62BCC">
        <w:rPr>
          <w:rFonts w:ascii="Times New Roman" w:hAnsi="Times New Roman" w:cs="Times New Roman"/>
          <w:sz w:val="24"/>
          <w:szCs w:val="24"/>
        </w:rPr>
        <w:t>patientdelaktighet och</w:t>
      </w:r>
      <w:r w:rsidR="004F3D3C">
        <w:rPr>
          <w:rFonts w:ascii="Times New Roman" w:hAnsi="Times New Roman" w:cs="Times New Roman"/>
          <w:sz w:val="24"/>
          <w:szCs w:val="24"/>
        </w:rPr>
        <w:t xml:space="preserve"> </w:t>
      </w:r>
      <w:r w:rsidR="00EE145C">
        <w:rPr>
          <w:rFonts w:ascii="Times New Roman" w:hAnsi="Times New Roman" w:cs="Times New Roman"/>
          <w:sz w:val="24"/>
          <w:szCs w:val="24"/>
        </w:rPr>
        <w:t>egenvård</w:t>
      </w:r>
      <w:r w:rsidR="0020501D">
        <w:rPr>
          <w:rFonts w:ascii="Times New Roman" w:hAnsi="Times New Roman" w:cs="Times New Roman"/>
          <w:sz w:val="24"/>
          <w:szCs w:val="24"/>
        </w:rPr>
        <w:t xml:space="preserve"> </w:t>
      </w:r>
      <w:r w:rsidR="008C1611" w:rsidRPr="006266FF">
        <w:rPr>
          <w:rFonts w:ascii="Times New Roman" w:hAnsi="Times New Roman" w:cs="Times New Roman"/>
          <w:sz w:val="24"/>
          <w:szCs w:val="24"/>
        </w:rPr>
        <w:t xml:space="preserve">i </w:t>
      </w:r>
      <w:r w:rsidR="009959A0">
        <w:rPr>
          <w:rFonts w:ascii="Times New Roman" w:hAnsi="Times New Roman" w:cs="Times New Roman"/>
          <w:sz w:val="24"/>
          <w:szCs w:val="24"/>
        </w:rPr>
        <w:t>vårdprogrammets av den postoperativa vården</w:t>
      </w:r>
      <w:r w:rsidR="0003610B">
        <w:rPr>
          <w:rFonts w:ascii="Times New Roman" w:hAnsi="Times New Roman" w:cs="Times New Roman"/>
          <w:sz w:val="24"/>
          <w:szCs w:val="24"/>
        </w:rPr>
        <w:t xml:space="preserve"> är </w:t>
      </w:r>
      <w:r w:rsidR="0003610B" w:rsidRPr="006E1861">
        <w:rPr>
          <w:rFonts w:ascii="Times New Roman" w:hAnsi="Times New Roman" w:cs="Times New Roman"/>
          <w:sz w:val="24"/>
          <w:szCs w:val="24"/>
          <w:highlight w:val="yellow"/>
          <w:rPrChange w:id="16" w:author="Linda Åhlström" w:date="2020-01-20T14:02:00Z">
            <w:rPr>
              <w:rFonts w:ascii="Times New Roman" w:hAnsi="Times New Roman" w:cs="Times New Roman"/>
              <w:sz w:val="24"/>
              <w:szCs w:val="24"/>
            </w:rPr>
          </w:rPrChange>
        </w:rPr>
        <w:t xml:space="preserve">ett sätta </w:t>
      </w:r>
      <w:r w:rsidR="009959A0" w:rsidRPr="006E1861">
        <w:rPr>
          <w:rFonts w:ascii="Times New Roman" w:hAnsi="Times New Roman" w:cs="Times New Roman"/>
          <w:sz w:val="24"/>
          <w:szCs w:val="24"/>
          <w:highlight w:val="yellow"/>
          <w:rPrChange w:id="17" w:author="Linda Åhlström" w:date="2020-01-20T14:02:00Z">
            <w:rPr>
              <w:rFonts w:ascii="Times New Roman" w:hAnsi="Times New Roman" w:cs="Times New Roman"/>
              <w:sz w:val="24"/>
              <w:szCs w:val="24"/>
            </w:rPr>
          </w:rPrChange>
        </w:rPr>
        <w:t>att</w:t>
      </w:r>
      <w:r w:rsidR="0033091F" w:rsidRPr="006E1861">
        <w:rPr>
          <w:rFonts w:ascii="Times New Roman" w:hAnsi="Times New Roman" w:cs="Times New Roman"/>
          <w:sz w:val="24"/>
          <w:szCs w:val="24"/>
          <w:highlight w:val="yellow"/>
          <w:rPrChange w:id="18" w:author="Linda Åhlström" w:date="2020-01-20T14:02:00Z">
            <w:rPr>
              <w:rFonts w:ascii="Times New Roman" w:hAnsi="Times New Roman" w:cs="Times New Roman"/>
              <w:sz w:val="24"/>
              <w:szCs w:val="24"/>
            </w:rPr>
          </w:rPrChange>
        </w:rPr>
        <w:t xml:space="preserve"> delge patienterna en skriftlig information</w:t>
      </w:r>
      <w:r w:rsidR="005364ED" w:rsidRPr="006E1861">
        <w:rPr>
          <w:rFonts w:ascii="Times New Roman" w:hAnsi="Times New Roman" w:cs="Times New Roman"/>
          <w:sz w:val="24"/>
          <w:szCs w:val="24"/>
          <w:highlight w:val="yellow"/>
          <w:rPrChange w:id="19" w:author="Linda Åhlström" w:date="2020-01-20T14:02:00Z">
            <w:rPr>
              <w:rFonts w:ascii="Times New Roman" w:hAnsi="Times New Roman" w:cs="Times New Roman"/>
              <w:sz w:val="24"/>
              <w:szCs w:val="24"/>
            </w:rPr>
          </w:rPrChange>
        </w:rPr>
        <w:t xml:space="preserve"> som </w:t>
      </w:r>
      <w:r w:rsidR="00831DEE" w:rsidRPr="006E1861">
        <w:rPr>
          <w:rFonts w:ascii="Times New Roman" w:hAnsi="Times New Roman" w:cs="Times New Roman"/>
          <w:sz w:val="24"/>
          <w:szCs w:val="24"/>
          <w:highlight w:val="yellow"/>
          <w:rPrChange w:id="20" w:author="Linda Åhlström" w:date="2020-01-20T14:02:00Z">
            <w:rPr>
              <w:rFonts w:ascii="Times New Roman" w:hAnsi="Times New Roman" w:cs="Times New Roman"/>
              <w:sz w:val="24"/>
              <w:szCs w:val="24"/>
            </w:rPr>
          </w:rPrChange>
        </w:rPr>
        <w:t xml:space="preserve">kan läsas </w:t>
      </w:r>
      <w:r w:rsidR="003D3B1B" w:rsidRPr="006E1861">
        <w:rPr>
          <w:rFonts w:ascii="Times New Roman" w:hAnsi="Times New Roman" w:cs="Times New Roman"/>
          <w:sz w:val="24"/>
          <w:szCs w:val="24"/>
          <w:highlight w:val="yellow"/>
          <w:rPrChange w:id="21" w:author="Linda Åhlström" w:date="2020-01-20T14:02:00Z">
            <w:rPr>
              <w:rFonts w:ascii="Times New Roman" w:hAnsi="Times New Roman" w:cs="Times New Roman"/>
              <w:sz w:val="24"/>
              <w:szCs w:val="24"/>
            </w:rPr>
          </w:rPrChange>
        </w:rPr>
        <w:t xml:space="preserve">och </w:t>
      </w:r>
      <w:r w:rsidR="00921DF8" w:rsidRPr="006E1861">
        <w:rPr>
          <w:rFonts w:ascii="Times New Roman" w:hAnsi="Times New Roman" w:cs="Times New Roman"/>
          <w:sz w:val="24"/>
          <w:szCs w:val="24"/>
          <w:highlight w:val="yellow"/>
          <w:rPrChange w:id="22" w:author="Linda Åhlström" w:date="2020-01-20T14:02:00Z">
            <w:rPr>
              <w:rFonts w:ascii="Times New Roman" w:hAnsi="Times New Roman" w:cs="Times New Roman"/>
              <w:sz w:val="24"/>
              <w:szCs w:val="24"/>
            </w:rPr>
          </w:rPrChange>
        </w:rPr>
        <w:t xml:space="preserve">som patienterna kan </w:t>
      </w:r>
      <w:r w:rsidR="003D3B1B" w:rsidRPr="006E1861">
        <w:rPr>
          <w:rFonts w:ascii="Times New Roman" w:hAnsi="Times New Roman" w:cs="Times New Roman"/>
          <w:sz w:val="24"/>
          <w:szCs w:val="24"/>
          <w:highlight w:val="yellow"/>
          <w:rPrChange w:id="23" w:author="Linda Åhlström" w:date="2020-01-20T14:02:00Z">
            <w:rPr>
              <w:rFonts w:ascii="Times New Roman" w:hAnsi="Times New Roman" w:cs="Times New Roman"/>
              <w:sz w:val="24"/>
              <w:szCs w:val="24"/>
            </w:rPr>
          </w:rPrChange>
        </w:rPr>
        <w:t xml:space="preserve">ta till sig </w:t>
      </w:r>
      <w:r w:rsidR="00831DEE" w:rsidRPr="006E1861">
        <w:rPr>
          <w:rFonts w:ascii="Times New Roman" w:hAnsi="Times New Roman" w:cs="Times New Roman"/>
          <w:sz w:val="24"/>
          <w:szCs w:val="24"/>
          <w:highlight w:val="yellow"/>
          <w:rPrChange w:id="24" w:author="Linda Åhlström" w:date="2020-01-20T14:02:00Z">
            <w:rPr>
              <w:rFonts w:ascii="Times New Roman" w:hAnsi="Times New Roman" w:cs="Times New Roman"/>
              <w:sz w:val="24"/>
              <w:szCs w:val="24"/>
            </w:rPr>
          </w:rPrChange>
        </w:rPr>
        <w:t>i egen takt</w:t>
      </w:r>
      <w:r w:rsidR="00A0451D" w:rsidRPr="006E1861">
        <w:rPr>
          <w:rFonts w:ascii="Times New Roman" w:hAnsi="Times New Roman" w:cs="Times New Roman"/>
          <w:sz w:val="24"/>
          <w:szCs w:val="24"/>
          <w:highlight w:val="yellow"/>
          <w:rPrChange w:id="25" w:author="Linda Åhlström" w:date="2020-01-20T14:02:00Z">
            <w:rPr>
              <w:rFonts w:ascii="Times New Roman" w:hAnsi="Times New Roman" w:cs="Times New Roman"/>
              <w:sz w:val="24"/>
              <w:szCs w:val="24"/>
            </w:rPr>
          </w:rPrChange>
        </w:rPr>
        <w:t>.</w:t>
      </w:r>
      <w:r w:rsidR="00831DEE" w:rsidRPr="006E1861">
        <w:rPr>
          <w:rFonts w:ascii="Times New Roman" w:hAnsi="Times New Roman" w:cs="Times New Roman"/>
          <w:sz w:val="24"/>
          <w:szCs w:val="24"/>
          <w:highlight w:val="yellow"/>
          <w:rPrChange w:id="26" w:author="Linda Åhlström" w:date="2020-01-20T14:02:00Z">
            <w:rPr>
              <w:rFonts w:ascii="Times New Roman" w:hAnsi="Times New Roman" w:cs="Times New Roman"/>
              <w:sz w:val="24"/>
              <w:szCs w:val="24"/>
            </w:rPr>
          </w:rPrChange>
        </w:rPr>
        <w:t xml:space="preserve"> </w:t>
      </w:r>
      <w:r w:rsidR="00C05206" w:rsidRPr="006E1861">
        <w:rPr>
          <w:rFonts w:ascii="Times New Roman" w:hAnsi="Times New Roman" w:cs="Times New Roman"/>
          <w:sz w:val="24"/>
          <w:szCs w:val="24"/>
          <w:highlight w:val="yellow"/>
          <w:rPrChange w:id="27" w:author="Linda Åhlström" w:date="2020-01-20T14:02:00Z">
            <w:rPr>
              <w:rFonts w:ascii="Times New Roman" w:hAnsi="Times New Roman" w:cs="Times New Roman"/>
              <w:sz w:val="24"/>
              <w:szCs w:val="24"/>
            </w:rPr>
          </w:rPrChange>
        </w:rPr>
        <w:t xml:space="preserve">Detta </w:t>
      </w:r>
      <w:r w:rsidR="00AA2DD8" w:rsidRPr="006E1861">
        <w:rPr>
          <w:rFonts w:ascii="Times New Roman" w:hAnsi="Times New Roman" w:cs="Times New Roman"/>
          <w:sz w:val="24"/>
          <w:szCs w:val="24"/>
          <w:highlight w:val="yellow"/>
          <w:rPrChange w:id="28" w:author="Linda Åhlström" w:date="2020-01-20T14:02:00Z">
            <w:rPr>
              <w:rFonts w:ascii="Times New Roman" w:hAnsi="Times New Roman" w:cs="Times New Roman"/>
              <w:sz w:val="24"/>
              <w:szCs w:val="24"/>
            </w:rPr>
          </w:rPrChange>
        </w:rPr>
        <w:t xml:space="preserve">med </w:t>
      </w:r>
      <w:r w:rsidR="00E16702" w:rsidRPr="006E1861">
        <w:rPr>
          <w:rFonts w:ascii="Times New Roman" w:hAnsi="Times New Roman" w:cs="Times New Roman"/>
          <w:sz w:val="24"/>
          <w:szCs w:val="24"/>
          <w:highlight w:val="yellow"/>
          <w:rPrChange w:id="29" w:author="Linda Åhlström" w:date="2020-01-20T14:02:00Z">
            <w:rPr>
              <w:rFonts w:ascii="Times New Roman" w:hAnsi="Times New Roman" w:cs="Times New Roman"/>
              <w:sz w:val="24"/>
              <w:szCs w:val="24"/>
            </w:rPr>
          </w:rPrChange>
        </w:rPr>
        <w:t>förbättrings</w:t>
      </w:r>
      <w:r w:rsidR="002E61CD" w:rsidRPr="006E1861">
        <w:rPr>
          <w:rFonts w:ascii="Times New Roman" w:hAnsi="Times New Roman" w:cs="Times New Roman"/>
          <w:sz w:val="24"/>
          <w:szCs w:val="24"/>
          <w:highlight w:val="yellow"/>
          <w:rPrChange w:id="30" w:author="Linda Åhlström" w:date="2020-01-20T14:02:00Z">
            <w:rPr>
              <w:rFonts w:ascii="Times New Roman" w:hAnsi="Times New Roman" w:cs="Times New Roman"/>
              <w:sz w:val="24"/>
              <w:szCs w:val="24"/>
            </w:rPr>
          </w:rPrChange>
        </w:rPr>
        <w:t xml:space="preserve">mål att </w:t>
      </w:r>
      <w:r w:rsidR="00064AEA" w:rsidRPr="006E1861">
        <w:rPr>
          <w:rFonts w:ascii="Times New Roman" w:hAnsi="Times New Roman" w:cs="Times New Roman"/>
          <w:sz w:val="24"/>
          <w:szCs w:val="24"/>
          <w:highlight w:val="yellow"/>
          <w:rPrChange w:id="31" w:author="Linda Åhlström" w:date="2020-01-20T14:02:00Z">
            <w:rPr>
              <w:rFonts w:ascii="Times New Roman" w:hAnsi="Times New Roman" w:cs="Times New Roman"/>
              <w:sz w:val="24"/>
              <w:szCs w:val="24"/>
            </w:rPr>
          </w:rPrChange>
        </w:rPr>
        <w:t xml:space="preserve">bidra till </w:t>
      </w:r>
      <w:r w:rsidR="00FE28C0" w:rsidRPr="006E1861">
        <w:rPr>
          <w:rFonts w:ascii="Times New Roman" w:hAnsi="Times New Roman" w:cs="Times New Roman"/>
          <w:sz w:val="24"/>
          <w:szCs w:val="24"/>
          <w:highlight w:val="yellow"/>
          <w:rPrChange w:id="32" w:author="Linda Åhlström" w:date="2020-01-20T14:02:00Z">
            <w:rPr>
              <w:rFonts w:ascii="Times New Roman" w:hAnsi="Times New Roman" w:cs="Times New Roman"/>
              <w:sz w:val="24"/>
              <w:szCs w:val="24"/>
            </w:rPr>
          </w:rPrChange>
        </w:rPr>
        <w:t>att motivera och</w:t>
      </w:r>
      <w:r w:rsidR="00030152" w:rsidRPr="006E1861">
        <w:rPr>
          <w:rFonts w:ascii="Times New Roman" w:hAnsi="Times New Roman" w:cs="Times New Roman"/>
          <w:sz w:val="24"/>
          <w:szCs w:val="24"/>
          <w:highlight w:val="yellow"/>
          <w:rPrChange w:id="33" w:author="Linda Åhlström" w:date="2020-01-20T14:02:00Z">
            <w:rPr>
              <w:rFonts w:ascii="Times New Roman" w:hAnsi="Times New Roman" w:cs="Times New Roman"/>
              <w:sz w:val="24"/>
              <w:szCs w:val="24"/>
            </w:rPr>
          </w:rPrChange>
        </w:rPr>
        <w:t xml:space="preserve"> stärka</w:t>
      </w:r>
      <w:r w:rsidR="004A12F0" w:rsidRPr="006E1861">
        <w:rPr>
          <w:rFonts w:ascii="Times New Roman" w:hAnsi="Times New Roman" w:cs="Times New Roman"/>
          <w:sz w:val="24"/>
          <w:szCs w:val="24"/>
          <w:highlight w:val="yellow"/>
          <w:rPrChange w:id="34" w:author="Linda Åhlström" w:date="2020-01-20T14:02:00Z">
            <w:rPr>
              <w:rFonts w:ascii="Times New Roman" w:hAnsi="Times New Roman" w:cs="Times New Roman"/>
              <w:sz w:val="24"/>
              <w:szCs w:val="24"/>
            </w:rPr>
          </w:rPrChange>
        </w:rPr>
        <w:t xml:space="preserve"> patienterna att medverka i vården</w:t>
      </w:r>
      <w:r w:rsidR="002E61CD" w:rsidRPr="006E1861">
        <w:rPr>
          <w:rFonts w:ascii="Times New Roman" w:hAnsi="Times New Roman" w:cs="Times New Roman"/>
          <w:sz w:val="24"/>
          <w:szCs w:val="24"/>
          <w:highlight w:val="yellow"/>
          <w:rPrChange w:id="35" w:author="Linda Åhlström" w:date="2020-01-20T14:02:00Z">
            <w:rPr>
              <w:rFonts w:ascii="Times New Roman" w:hAnsi="Times New Roman" w:cs="Times New Roman"/>
              <w:sz w:val="24"/>
              <w:szCs w:val="24"/>
            </w:rPr>
          </w:rPrChange>
        </w:rPr>
        <w:t xml:space="preserve"> </w:t>
      </w:r>
      <w:r w:rsidR="00030152" w:rsidRPr="006E1861">
        <w:rPr>
          <w:rFonts w:ascii="Times New Roman" w:hAnsi="Times New Roman" w:cs="Times New Roman"/>
          <w:sz w:val="24"/>
          <w:szCs w:val="24"/>
          <w:highlight w:val="yellow"/>
          <w:rPrChange w:id="36" w:author="Linda Åhlström" w:date="2020-01-20T14:02:00Z">
            <w:rPr>
              <w:rFonts w:ascii="Times New Roman" w:hAnsi="Times New Roman" w:cs="Times New Roman"/>
              <w:sz w:val="24"/>
              <w:szCs w:val="24"/>
            </w:rPr>
          </w:rPrChange>
        </w:rPr>
        <w:t xml:space="preserve">och </w:t>
      </w:r>
      <w:r w:rsidR="00533FF4" w:rsidRPr="006E1861">
        <w:rPr>
          <w:rFonts w:ascii="Times New Roman" w:hAnsi="Times New Roman" w:cs="Times New Roman"/>
          <w:sz w:val="24"/>
          <w:szCs w:val="24"/>
          <w:highlight w:val="yellow"/>
          <w:rPrChange w:id="37" w:author="Linda Åhlström" w:date="2020-01-20T14:02:00Z">
            <w:rPr>
              <w:rFonts w:ascii="Times New Roman" w:hAnsi="Times New Roman" w:cs="Times New Roman"/>
              <w:sz w:val="24"/>
              <w:szCs w:val="24"/>
            </w:rPr>
          </w:rPrChange>
        </w:rPr>
        <w:t xml:space="preserve">leda till </w:t>
      </w:r>
      <w:r w:rsidR="0073280F" w:rsidRPr="006E1861">
        <w:rPr>
          <w:rFonts w:ascii="Times New Roman" w:hAnsi="Times New Roman" w:cs="Times New Roman"/>
          <w:sz w:val="24"/>
          <w:szCs w:val="24"/>
          <w:highlight w:val="yellow"/>
          <w:rPrChange w:id="38" w:author="Linda Åhlström" w:date="2020-01-20T14:02:00Z">
            <w:rPr>
              <w:rFonts w:ascii="Times New Roman" w:hAnsi="Times New Roman" w:cs="Times New Roman"/>
              <w:sz w:val="24"/>
              <w:szCs w:val="24"/>
            </w:rPr>
          </w:rPrChange>
        </w:rPr>
        <w:t xml:space="preserve">förståelse av den postoperativa </w:t>
      </w:r>
      <w:r w:rsidR="00622694" w:rsidRPr="006E1861">
        <w:rPr>
          <w:rFonts w:ascii="Times New Roman" w:hAnsi="Times New Roman" w:cs="Times New Roman"/>
          <w:sz w:val="24"/>
          <w:szCs w:val="24"/>
          <w:highlight w:val="yellow"/>
          <w:rPrChange w:id="39" w:author="Linda Åhlström" w:date="2020-01-20T14:02:00Z">
            <w:rPr>
              <w:rFonts w:ascii="Times New Roman" w:hAnsi="Times New Roman" w:cs="Times New Roman"/>
              <w:sz w:val="24"/>
              <w:szCs w:val="24"/>
            </w:rPr>
          </w:rPrChange>
        </w:rPr>
        <w:t>rehabiliteringen.</w:t>
      </w:r>
      <w:r w:rsidR="00622694">
        <w:rPr>
          <w:rFonts w:ascii="Times New Roman" w:hAnsi="Times New Roman" w:cs="Times New Roman"/>
          <w:sz w:val="24"/>
          <w:szCs w:val="24"/>
        </w:rPr>
        <w:t xml:space="preserve"> </w:t>
      </w:r>
    </w:p>
    <w:p w14:paraId="103791A9" w14:textId="77777777" w:rsidR="00E2554F" w:rsidRPr="006266FF" w:rsidRDefault="00E2554F" w:rsidP="00BF146F">
      <w:pPr>
        <w:pStyle w:val="Formatmall1"/>
      </w:pPr>
      <w:r w:rsidRPr="006266FF">
        <w:t>Syfte</w:t>
      </w:r>
    </w:p>
    <w:p w14:paraId="3EDBAEC7" w14:textId="35688E0F" w:rsidR="008C1611" w:rsidRPr="006266FF" w:rsidRDefault="00A17984">
      <w:pPr>
        <w:rPr>
          <w:rFonts w:ascii="Times New Roman" w:hAnsi="Times New Roman" w:cs="Times New Roman"/>
          <w:sz w:val="24"/>
          <w:szCs w:val="24"/>
        </w:rPr>
      </w:pPr>
      <w:r w:rsidRPr="006266FF">
        <w:rPr>
          <w:rFonts w:ascii="Times New Roman" w:hAnsi="Times New Roman" w:cs="Times New Roman"/>
          <w:sz w:val="24"/>
          <w:szCs w:val="24"/>
        </w:rPr>
        <w:lastRenderedPageBreak/>
        <w:t>Målet med detta förbättringsarbete är att</w:t>
      </w:r>
      <w:r w:rsidR="008C1611" w:rsidRPr="006266FF">
        <w:rPr>
          <w:rFonts w:ascii="Times New Roman" w:hAnsi="Times New Roman" w:cs="Times New Roman"/>
          <w:sz w:val="24"/>
          <w:szCs w:val="24"/>
        </w:rPr>
        <w:t xml:space="preserve"> utarbeta </w:t>
      </w:r>
      <w:r w:rsidR="00E343B8" w:rsidRPr="006266FF">
        <w:rPr>
          <w:rFonts w:ascii="Times New Roman" w:hAnsi="Times New Roman" w:cs="Times New Roman"/>
          <w:sz w:val="24"/>
          <w:szCs w:val="24"/>
        </w:rPr>
        <w:t xml:space="preserve">och införa </w:t>
      </w:r>
      <w:r w:rsidR="008C1611" w:rsidRPr="006266FF">
        <w:rPr>
          <w:rFonts w:ascii="Times New Roman" w:hAnsi="Times New Roman" w:cs="Times New Roman"/>
          <w:sz w:val="24"/>
          <w:szCs w:val="24"/>
        </w:rPr>
        <w:t>ett informations</w:t>
      </w:r>
      <w:r w:rsidR="003B53DC" w:rsidRPr="006266FF">
        <w:rPr>
          <w:rFonts w:ascii="Times New Roman" w:hAnsi="Times New Roman" w:cs="Times New Roman"/>
          <w:sz w:val="24"/>
          <w:szCs w:val="24"/>
        </w:rPr>
        <w:t>dokument</w:t>
      </w:r>
      <w:r w:rsidR="008C1611" w:rsidRPr="006266FF">
        <w:rPr>
          <w:rFonts w:ascii="Times New Roman" w:hAnsi="Times New Roman" w:cs="Times New Roman"/>
          <w:sz w:val="24"/>
          <w:szCs w:val="24"/>
        </w:rPr>
        <w:t xml:space="preserve"> om den postoperativa vården enligt ERAS för patienter som genomgått pankreaskirurgi vid kirurgkliniken på Sahlgrenska </w:t>
      </w:r>
      <w:commentRangeStart w:id="40"/>
      <w:r w:rsidR="008C1611" w:rsidRPr="006266FF">
        <w:rPr>
          <w:rFonts w:ascii="Times New Roman" w:hAnsi="Times New Roman" w:cs="Times New Roman"/>
          <w:sz w:val="24"/>
          <w:szCs w:val="24"/>
        </w:rPr>
        <w:t>akademien</w:t>
      </w:r>
      <w:r w:rsidR="00766479" w:rsidRPr="006266FF">
        <w:rPr>
          <w:rFonts w:ascii="Times New Roman" w:hAnsi="Times New Roman" w:cs="Times New Roman"/>
          <w:sz w:val="24"/>
          <w:szCs w:val="24"/>
        </w:rPr>
        <w:t>.</w:t>
      </w:r>
      <w:commentRangeEnd w:id="40"/>
      <w:r w:rsidR="006E1861">
        <w:rPr>
          <w:rStyle w:val="Kommentarsreferens"/>
        </w:rPr>
        <w:commentReference w:id="40"/>
      </w:r>
      <w:r w:rsidR="00F86CDE" w:rsidRPr="006266FF">
        <w:rPr>
          <w:rFonts w:ascii="Times New Roman" w:hAnsi="Times New Roman" w:cs="Times New Roman"/>
          <w:sz w:val="24"/>
          <w:szCs w:val="24"/>
        </w:rPr>
        <w:t xml:space="preserve"> </w:t>
      </w:r>
      <w:r w:rsidR="00F37CC5" w:rsidRPr="006266FF">
        <w:rPr>
          <w:rFonts w:ascii="Times New Roman" w:hAnsi="Times New Roman" w:cs="Times New Roman"/>
          <w:sz w:val="24"/>
          <w:szCs w:val="24"/>
        </w:rPr>
        <w:t>Syftet är att</w:t>
      </w:r>
      <w:r w:rsidR="00F86CDE" w:rsidRPr="006266FF">
        <w:rPr>
          <w:rFonts w:ascii="Times New Roman" w:hAnsi="Times New Roman" w:cs="Times New Roman"/>
          <w:sz w:val="24"/>
          <w:szCs w:val="24"/>
        </w:rPr>
        <w:t xml:space="preserve"> </w:t>
      </w:r>
      <w:r w:rsidR="009113E6" w:rsidRPr="006266FF">
        <w:rPr>
          <w:rFonts w:ascii="Times New Roman" w:hAnsi="Times New Roman" w:cs="Times New Roman"/>
          <w:sz w:val="24"/>
          <w:szCs w:val="24"/>
        </w:rPr>
        <w:t xml:space="preserve">informera patienterna samt </w:t>
      </w:r>
      <w:r w:rsidR="00BD363C" w:rsidRPr="006266FF">
        <w:rPr>
          <w:rFonts w:ascii="Times New Roman" w:hAnsi="Times New Roman" w:cs="Times New Roman"/>
          <w:sz w:val="24"/>
          <w:szCs w:val="24"/>
        </w:rPr>
        <w:t>bidra till att</w:t>
      </w:r>
      <w:r w:rsidR="00A23E8F" w:rsidRPr="006266FF">
        <w:rPr>
          <w:rFonts w:ascii="Times New Roman" w:hAnsi="Times New Roman" w:cs="Times New Roman"/>
          <w:sz w:val="24"/>
          <w:szCs w:val="24"/>
        </w:rPr>
        <w:t xml:space="preserve"> patienterna</w:t>
      </w:r>
      <w:r w:rsidR="00BD363C" w:rsidRPr="006266FF">
        <w:rPr>
          <w:rFonts w:ascii="Times New Roman" w:hAnsi="Times New Roman" w:cs="Times New Roman"/>
          <w:sz w:val="24"/>
          <w:szCs w:val="24"/>
        </w:rPr>
        <w:t xml:space="preserve"> kan bli mer delaktiga i sin vård. </w:t>
      </w:r>
    </w:p>
    <w:p w14:paraId="0CCCCC7B" w14:textId="6395EA25" w:rsidR="008C1611" w:rsidRPr="006266FF" w:rsidRDefault="008C1611" w:rsidP="00331DC6">
      <w:pPr>
        <w:ind w:left="1304" w:hanging="1304"/>
        <w:rPr>
          <w:rFonts w:ascii="Times New Roman" w:hAnsi="Times New Roman" w:cs="Times New Roman"/>
          <w:sz w:val="24"/>
          <w:szCs w:val="24"/>
        </w:rPr>
      </w:pPr>
      <w:commentRangeStart w:id="41"/>
      <w:r w:rsidRPr="006266FF">
        <w:rPr>
          <w:rFonts w:ascii="Times New Roman" w:hAnsi="Times New Roman" w:cs="Times New Roman"/>
          <w:b/>
          <w:bCs/>
          <w:sz w:val="24"/>
          <w:szCs w:val="24"/>
        </w:rPr>
        <w:t>S</w:t>
      </w:r>
      <w:r w:rsidRPr="006266FF">
        <w:rPr>
          <w:rFonts w:ascii="Times New Roman" w:hAnsi="Times New Roman" w:cs="Times New Roman"/>
          <w:sz w:val="24"/>
          <w:szCs w:val="24"/>
        </w:rPr>
        <w:t>pecifik</w:t>
      </w:r>
      <w:r w:rsidR="00762BC5" w:rsidRPr="006266FF">
        <w:rPr>
          <w:rFonts w:ascii="Times New Roman" w:hAnsi="Times New Roman" w:cs="Times New Roman"/>
          <w:sz w:val="24"/>
          <w:szCs w:val="24"/>
        </w:rPr>
        <w:t>t</w:t>
      </w:r>
      <w:commentRangeEnd w:id="41"/>
      <w:r w:rsidR="006E1861">
        <w:rPr>
          <w:rStyle w:val="Kommentarsreferens"/>
        </w:rPr>
        <w:commentReference w:id="41"/>
      </w:r>
      <w:r w:rsidR="00762BC5" w:rsidRPr="006266FF">
        <w:rPr>
          <w:rFonts w:ascii="Times New Roman" w:hAnsi="Times New Roman" w:cs="Times New Roman"/>
          <w:sz w:val="24"/>
          <w:szCs w:val="24"/>
        </w:rPr>
        <w:t xml:space="preserve"> </w:t>
      </w:r>
      <w:r w:rsidR="006F22A2" w:rsidRPr="006266FF">
        <w:rPr>
          <w:rFonts w:ascii="Times New Roman" w:hAnsi="Times New Roman" w:cs="Times New Roman"/>
          <w:sz w:val="24"/>
          <w:szCs w:val="24"/>
        </w:rPr>
        <w:t>–</w:t>
      </w:r>
      <w:r w:rsidR="00762BC5" w:rsidRPr="006266FF">
        <w:rPr>
          <w:rFonts w:ascii="Times New Roman" w:hAnsi="Times New Roman" w:cs="Times New Roman"/>
          <w:sz w:val="24"/>
          <w:szCs w:val="24"/>
        </w:rPr>
        <w:t xml:space="preserve"> </w:t>
      </w:r>
      <w:r w:rsidR="00A55C27" w:rsidRPr="006266FF">
        <w:rPr>
          <w:rFonts w:ascii="Times New Roman" w:hAnsi="Times New Roman" w:cs="Times New Roman"/>
          <w:sz w:val="24"/>
          <w:szCs w:val="24"/>
        </w:rPr>
        <w:tab/>
      </w:r>
      <w:r w:rsidR="006F22A2" w:rsidRPr="006266FF">
        <w:rPr>
          <w:rFonts w:ascii="Times New Roman" w:hAnsi="Times New Roman" w:cs="Times New Roman"/>
          <w:sz w:val="24"/>
          <w:szCs w:val="24"/>
        </w:rPr>
        <w:t>ökad informationsöver</w:t>
      </w:r>
      <w:r w:rsidR="00E47EFF" w:rsidRPr="006266FF">
        <w:rPr>
          <w:rFonts w:ascii="Times New Roman" w:hAnsi="Times New Roman" w:cs="Times New Roman"/>
          <w:sz w:val="24"/>
          <w:szCs w:val="24"/>
        </w:rPr>
        <w:t>föring</w:t>
      </w:r>
      <w:r w:rsidR="00B957BA" w:rsidRPr="006266FF">
        <w:rPr>
          <w:rFonts w:ascii="Times New Roman" w:hAnsi="Times New Roman" w:cs="Times New Roman"/>
          <w:sz w:val="24"/>
          <w:szCs w:val="24"/>
        </w:rPr>
        <w:t xml:space="preserve"> </w:t>
      </w:r>
      <w:r w:rsidR="00745DF5">
        <w:rPr>
          <w:rFonts w:ascii="Times New Roman" w:hAnsi="Times New Roman" w:cs="Times New Roman"/>
          <w:sz w:val="24"/>
          <w:szCs w:val="24"/>
        </w:rPr>
        <w:t xml:space="preserve">för </w:t>
      </w:r>
      <w:r w:rsidR="0026547A">
        <w:rPr>
          <w:rFonts w:ascii="Times New Roman" w:hAnsi="Times New Roman" w:cs="Times New Roman"/>
          <w:sz w:val="24"/>
          <w:szCs w:val="24"/>
        </w:rPr>
        <w:t xml:space="preserve">främjande av </w:t>
      </w:r>
      <w:r w:rsidR="00331DC6">
        <w:rPr>
          <w:rFonts w:ascii="Times New Roman" w:hAnsi="Times New Roman" w:cs="Times New Roman"/>
          <w:sz w:val="24"/>
          <w:szCs w:val="24"/>
        </w:rPr>
        <w:t xml:space="preserve">upplevelse av god vård </w:t>
      </w:r>
      <w:r w:rsidR="00CC590B">
        <w:rPr>
          <w:rFonts w:ascii="Times New Roman" w:hAnsi="Times New Roman" w:cs="Times New Roman"/>
          <w:sz w:val="24"/>
          <w:szCs w:val="24"/>
        </w:rPr>
        <w:t>och</w:t>
      </w:r>
      <w:r w:rsidR="007F0FAE" w:rsidRPr="006266FF">
        <w:rPr>
          <w:rFonts w:ascii="Times New Roman" w:hAnsi="Times New Roman" w:cs="Times New Roman"/>
          <w:sz w:val="24"/>
          <w:szCs w:val="24"/>
        </w:rPr>
        <w:t xml:space="preserve"> </w:t>
      </w:r>
      <w:r w:rsidR="00281154" w:rsidRPr="006266FF">
        <w:rPr>
          <w:rFonts w:ascii="Times New Roman" w:hAnsi="Times New Roman" w:cs="Times New Roman"/>
          <w:sz w:val="24"/>
          <w:szCs w:val="24"/>
        </w:rPr>
        <w:t>delaktighet.</w:t>
      </w:r>
    </w:p>
    <w:p w14:paraId="27CD4966" w14:textId="3F71D027" w:rsidR="008C1611" w:rsidRPr="006266FF" w:rsidRDefault="008C1611" w:rsidP="00A55C27">
      <w:pPr>
        <w:ind w:left="1304" w:hanging="1304"/>
        <w:rPr>
          <w:rFonts w:ascii="Times New Roman" w:hAnsi="Times New Roman" w:cs="Times New Roman"/>
          <w:sz w:val="24"/>
          <w:szCs w:val="24"/>
        </w:rPr>
      </w:pPr>
      <w:r w:rsidRPr="006266FF">
        <w:rPr>
          <w:rFonts w:ascii="Times New Roman" w:hAnsi="Times New Roman" w:cs="Times New Roman"/>
          <w:b/>
          <w:bCs/>
          <w:sz w:val="24"/>
          <w:szCs w:val="24"/>
        </w:rPr>
        <w:t>M</w:t>
      </w:r>
      <w:r w:rsidRPr="006266FF">
        <w:rPr>
          <w:rFonts w:ascii="Times New Roman" w:hAnsi="Times New Roman" w:cs="Times New Roman"/>
          <w:sz w:val="24"/>
          <w:szCs w:val="24"/>
        </w:rPr>
        <w:t>ätbart</w:t>
      </w:r>
      <w:r w:rsidR="00113580" w:rsidRPr="006266FF">
        <w:rPr>
          <w:rFonts w:ascii="Times New Roman" w:hAnsi="Times New Roman" w:cs="Times New Roman"/>
          <w:sz w:val="24"/>
          <w:szCs w:val="24"/>
        </w:rPr>
        <w:t xml:space="preserve"> – </w:t>
      </w:r>
      <w:r w:rsidR="00A55C27" w:rsidRPr="006266FF">
        <w:rPr>
          <w:rFonts w:ascii="Times New Roman" w:hAnsi="Times New Roman" w:cs="Times New Roman"/>
          <w:sz w:val="24"/>
          <w:szCs w:val="24"/>
        </w:rPr>
        <w:tab/>
      </w:r>
      <w:r w:rsidR="00113580" w:rsidRPr="006266FF">
        <w:rPr>
          <w:rFonts w:ascii="Times New Roman" w:hAnsi="Times New Roman" w:cs="Times New Roman"/>
          <w:sz w:val="24"/>
          <w:szCs w:val="24"/>
        </w:rPr>
        <w:t xml:space="preserve">genom </w:t>
      </w:r>
      <w:commentRangeStart w:id="42"/>
      <w:r w:rsidR="00113580" w:rsidRPr="006266FF">
        <w:rPr>
          <w:rFonts w:ascii="Times New Roman" w:hAnsi="Times New Roman" w:cs="Times New Roman"/>
          <w:sz w:val="24"/>
          <w:szCs w:val="24"/>
        </w:rPr>
        <w:t>utvärdering</w:t>
      </w:r>
      <w:commentRangeEnd w:id="42"/>
      <w:r w:rsidR="006E1861">
        <w:rPr>
          <w:rStyle w:val="Kommentarsreferens"/>
        </w:rPr>
        <w:commentReference w:id="42"/>
      </w:r>
      <w:r w:rsidR="00113580" w:rsidRPr="006266FF">
        <w:rPr>
          <w:rFonts w:ascii="Times New Roman" w:hAnsi="Times New Roman" w:cs="Times New Roman"/>
          <w:sz w:val="24"/>
          <w:szCs w:val="24"/>
        </w:rPr>
        <w:t xml:space="preserve"> av </w:t>
      </w:r>
      <w:r w:rsidR="00FB030B" w:rsidRPr="006266FF">
        <w:rPr>
          <w:rFonts w:ascii="Times New Roman" w:hAnsi="Times New Roman" w:cs="Times New Roman"/>
          <w:sz w:val="24"/>
          <w:szCs w:val="24"/>
        </w:rPr>
        <w:t xml:space="preserve">vård enligt </w:t>
      </w:r>
      <w:r w:rsidR="00113580" w:rsidRPr="006266FF">
        <w:rPr>
          <w:rFonts w:ascii="Times New Roman" w:hAnsi="Times New Roman" w:cs="Times New Roman"/>
          <w:sz w:val="24"/>
          <w:szCs w:val="24"/>
        </w:rPr>
        <w:t>ERAS</w:t>
      </w:r>
      <w:r w:rsidR="004263A5" w:rsidRPr="006266FF">
        <w:rPr>
          <w:rFonts w:ascii="Times New Roman" w:hAnsi="Times New Roman" w:cs="Times New Roman"/>
          <w:sz w:val="24"/>
          <w:szCs w:val="24"/>
        </w:rPr>
        <w:t xml:space="preserve">, eventuellt ett tillägg </w:t>
      </w:r>
      <w:r w:rsidR="00B63713" w:rsidRPr="006266FF">
        <w:rPr>
          <w:rFonts w:ascii="Times New Roman" w:hAnsi="Times New Roman" w:cs="Times New Roman"/>
          <w:sz w:val="24"/>
          <w:szCs w:val="24"/>
        </w:rPr>
        <w:t xml:space="preserve">med </w:t>
      </w:r>
      <w:r w:rsidR="00A55C27" w:rsidRPr="006266FF">
        <w:rPr>
          <w:rFonts w:ascii="Times New Roman" w:hAnsi="Times New Roman" w:cs="Times New Roman"/>
          <w:sz w:val="24"/>
          <w:szCs w:val="24"/>
        </w:rPr>
        <w:t>specifikt frågeformulär</w:t>
      </w:r>
      <w:r w:rsidR="009D0E1E" w:rsidRPr="006266FF">
        <w:rPr>
          <w:rFonts w:ascii="Times New Roman" w:hAnsi="Times New Roman" w:cs="Times New Roman"/>
          <w:sz w:val="24"/>
          <w:szCs w:val="24"/>
        </w:rPr>
        <w:t>.</w:t>
      </w:r>
    </w:p>
    <w:p w14:paraId="0985A92C" w14:textId="0C4B331A" w:rsidR="008C1611" w:rsidRPr="006266FF" w:rsidRDefault="008C1611" w:rsidP="00A55C27">
      <w:pPr>
        <w:ind w:left="1304" w:hanging="1304"/>
        <w:rPr>
          <w:rFonts w:ascii="Times New Roman" w:hAnsi="Times New Roman" w:cs="Times New Roman"/>
          <w:sz w:val="24"/>
          <w:szCs w:val="24"/>
        </w:rPr>
      </w:pPr>
      <w:r w:rsidRPr="006266FF">
        <w:rPr>
          <w:rFonts w:ascii="Times New Roman" w:hAnsi="Times New Roman" w:cs="Times New Roman"/>
          <w:b/>
          <w:bCs/>
          <w:sz w:val="24"/>
          <w:szCs w:val="24"/>
        </w:rPr>
        <w:t>A</w:t>
      </w:r>
      <w:r w:rsidRPr="006266FF">
        <w:rPr>
          <w:rFonts w:ascii="Times New Roman" w:hAnsi="Times New Roman" w:cs="Times New Roman"/>
          <w:sz w:val="24"/>
          <w:szCs w:val="24"/>
        </w:rPr>
        <w:t>ccepterat</w:t>
      </w:r>
      <w:r w:rsidR="00BC3C95" w:rsidRPr="006266FF">
        <w:rPr>
          <w:rFonts w:ascii="Times New Roman" w:hAnsi="Times New Roman" w:cs="Times New Roman"/>
          <w:sz w:val="24"/>
          <w:szCs w:val="24"/>
        </w:rPr>
        <w:t xml:space="preserve"> – </w:t>
      </w:r>
      <w:r w:rsidR="00A55C27" w:rsidRPr="006266FF">
        <w:rPr>
          <w:rFonts w:ascii="Times New Roman" w:hAnsi="Times New Roman" w:cs="Times New Roman"/>
          <w:sz w:val="24"/>
          <w:szCs w:val="24"/>
        </w:rPr>
        <w:tab/>
      </w:r>
      <w:r w:rsidR="00323495" w:rsidRPr="006266FF">
        <w:rPr>
          <w:rFonts w:ascii="Times New Roman" w:hAnsi="Times New Roman" w:cs="Times New Roman"/>
          <w:sz w:val="24"/>
          <w:szCs w:val="24"/>
        </w:rPr>
        <w:t>förbättringsarbetet</w:t>
      </w:r>
      <w:r w:rsidR="00D82C88" w:rsidRPr="006266FF">
        <w:rPr>
          <w:rFonts w:ascii="Times New Roman" w:hAnsi="Times New Roman" w:cs="Times New Roman"/>
          <w:sz w:val="24"/>
          <w:szCs w:val="24"/>
        </w:rPr>
        <w:t xml:space="preserve"> </w:t>
      </w:r>
      <w:commentRangeStart w:id="43"/>
      <w:r w:rsidR="00D82C88" w:rsidRPr="006266FF">
        <w:rPr>
          <w:rFonts w:ascii="Times New Roman" w:hAnsi="Times New Roman" w:cs="Times New Roman"/>
          <w:sz w:val="24"/>
          <w:szCs w:val="24"/>
        </w:rPr>
        <w:t>diskuteras</w:t>
      </w:r>
      <w:commentRangeEnd w:id="43"/>
      <w:r w:rsidR="006E1861">
        <w:rPr>
          <w:rStyle w:val="Kommentarsreferens"/>
        </w:rPr>
        <w:commentReference w:id="43"/>
      </w:r>
      <w:r w:rsidR="00D82C88" w:rsidRPr="006266FF">
        <w:rPr>
          <w:rFonts w:ascii="Times New Roman" w:hAnsi="Times New Roman" w:cs="Times New Roman"/>
          <w:sz w:val="24"/>
          <w:szCs w:val="24"/>
        </w:rPr>
        <w:t xml:space="preserve"> med </w:t>
      </w:r>
      <w:r w:rsidR="00273814" w:rsidRPr="006266FF">
        <w:rPr>
          <w:rFonts w:ascii="Times New Roman" w:hAnsi="Times New Roman" w:cs="Times New Roman"/>
          <w:sz w:val="24"/>
          <w:szCs w:val="24"/>
        </w:rPr>
        <w:t>ERAS</w:t>
      </w:r>
      <w:r w:rsidR="00EF181D" w:rsidRPr="006266FF">
        <w:rPr>
          <w:rFonts w:ascii="Times New Roman" w:hAnsi="Times New Roman" w:cs="Times New Roman"/>
          <w:sz w:val="24"/>
          <w:szCs w:val="24"/>
        </w:rPr>
        <w:t>-ansvarig</w:t>
      </w:r>
      <w:r w:rsidR="00B53C4D" w:rsidRPr="006266FF">
        <w:rPr>
          <w:rFonts w:ascii="Times New Roman" w:hAnsi="Times New Roman" w:cs="Times New Roman"/>
          <w:sz w:val="24"/>
          <w:szCs w:val="24"/>
        </w:rPr>
        <w:t>,</w:t>
      </w:r>
      <w:r w:rsidR="00EF181D" w:rsidRPr="006266FF">
        <w:rPr>
          <w:rFonts w:ascii="Times New Roman" w:hAnsi="Times New Roman" w:cs="Times New Roman"/>
          <w:sz w:val="24"/>
          <w:szCs w:val="24"/>
        </w:rPr>
        <w:t xml:space="preserve"> ledare på avdelningen </w:t>
      </w:r>
      <w:r w:rsidR="00B53C4D" w:rsidRPr="006266FF">
        <w:rPr>
          <w:rFonts w:ascii="Times New Roman" w:hAnsi="Times New Roman" w:cs="Times New Roman"/>
          <w:sz w:val="24"/>
          <w:szCs w:val="24"/>
        </w:rPr>
        <w:t>samt</w:t>
      </w:r>
      <w:r w:rsidR="00EF181D" w:rsidRPr="006266FF">
        <w:rPr>
          <w:rFonts w:ascii="Times New Roman" w:hAnsi="Times New Roman" w:cs="Times New Roman"/>
          <w:sz w:val="24"/>
          <w:szCs w:val="24"/>
        </w:rPr>
        <w:t xml:space="preserve"> k</w:t>
      </w:r>
      <w:r w:rsidR="00B93E98" w:rsidRPr="006266FF">
        <w:rPr>
          <w:rFonts w:ascii="Times New Roman" w:hAnsi="Times New Roman" w:cs="Times New Roman"/>
          <w:sz w:val="24"/>
          <w:szCs w:val="24"/>
        </w:rPr>
        <w:t>ollegor</w:t>
      </w:r>
    </w:p>
    <w:p w14:paraId="67B7ABAA" w14:textId="72860101" w:rsidR="008C1611" w:rsidRPr="006266FF" w:rsidRDefault="008C1611" w:rsidP="00A55C27">
      <w:pPr>
        <w:ind w:left="1304" w:hanging="1304"/>
        <w:rPr>
          <w:rFonts w:ascii="Times New Roman" w:hAnsi="Times New Roman" w:cs="Times New Roman"/>
          <w:sz w:val="24"/>
          <w:szCs w:val="24"/>
        </w:rPr>
      </w:pPr>
      <w:r w:rsidRPr="006266FF">
        <w:rPr>
          <w:rFonts w:ascii="Times New Roman" w:hAnsi="Times New Roman" w:cs="Times New Roman"/>
          <w:b/>
          <w:bCs/>
          <w:sz w:val="24"/>
          <w:szCs w:val="24"/>
        </w:rPr>
        <w:t>R</w:t>
      </w:r>
      <w:r w:rsidRPr="006266FF">
        <w:rPr>
          <w:rFonts w:ascii="Times New Roman" w:hAnsi="Times New Roman" w:cs="Times New Roman"/>
          <w:sz w:val="24"/>
          <w:szCs w:val="24"/>
        </w:rPr>
        <w:t>eal</w:t>
      </w:r>
      <w:r w:rsidR="00263444" w:rsidRPr="006266FF">
        <w:rPr>
          <w:rFonts w:ascii="Times New Roman" w:hAnsi="Times New Roman" w:cs="Times New Roman"/>
          <w:sz w:val="24"/>
          <w:szCs w:val="24"/>
        </w:rPr>
        <w:t>istiskt</w:t>
      </w:r>
      <w:r w:rsidR="00323495" w:rsidRPr="006266FF">
        <w:rPr>
          <w:rFonts w:ascii="Times New Roman" w:hAnsi="Times New Roman" w:cs="Times New Roman"/>
          <w:sz w:val="24"/>
          <w:szCs w:val="24"/>
        </w:rPr>
        <w:t xml:space="preserve"> – </w:t>
      </w:r>
      <w:r w:rsidR="00A55C27" w:rsidRPr="006266FF">
        <w:rPr>
          <w:rFonts w:ascii="Times New Roman" w:hAnsi="Times New Roman" w:cs="Times New Roman"/>
          <w:sz w:val="24"/>
          <w:szCs w:val="24"/>
        </w:rPr>
        <w:tab/>
      </w:r>
      <w:r w:rsidR="0001597D" w:rsidRPr="006266FF">
        <w:rPr>
          <w:rFonts w:ascii="Times New Roman" w:hAnsi="Times New Roman" w:cs="Times New Roman"/>
          <w:sz w:val="24"/>
          <w:szCs w:val="24"/>
        </w:rPr>
        <w:t xml:space="preserve">förbättringsarbetet tar sin start </w:t>
      </w:r>
      <w:r w:rsidR="0064439C" w:rsidRPr="006266FF">
        <w:rPr>
          <w:rFonts w:ascii="Times New Roman" w:hAnsi="Times New Roman" w:cs="Times New Roman"/>
          <w:sz w:val="24"/>
          <w:szCs w:val="24"/>
        </w:rPr>
        <w:t xml:space="preserve">med denna studieuppgift och </w:t>
      </w:r>
      <w:r w:rsidR="00BE47F1" w:rsidRPr="006266FF">
        <w:rPr>
          <w:rFonts w:ascii="Times New Roman" w:hAnsi="Times New Roman" w:cs="Times New Roman"/>
          <w:sz w:val="24"/>
          <w:szCs w:val="24"/>
        </w:rPr>
        <w:t xml:space="preserve">tillsammans med </w:t>
      </w:r>
      <w:r w:rsidR="00924CF7" w:rsidRPr="006266FF">
        <w:rPr>
          <w:rFonts w:ascii="Times New Roman" w:hAnsi="Times New Roman" w:cs="Times New Roman"/>
          <w:sz w:val="24"/>
          <w:szCs w:val="24"/>
        </w:rPr>
        <w:t>kollegor</w:t>
      </w:r>
      <w:r w:rsidR="00BE47F1" w:rsidRPr="006266FF">
        <w:rPr>
          <w:rFonts w:ascii="Times New Roman" w:hAnsi="Times New Roman" w:cs="Times New Roman"/>
          <w:sz w:val="24"/>
          <w:szCs w:val="24"/>
        </w:rPr>
        <w:t xml:space="preserve"> </w:t>
      </w:r>
      <w:r w:rsidR="00BA5AA4" w:rsidRPr="006266FF">
        <w:rPr>
          <w:rFonts w:ascii="Times New Roman" w:hAnsi="Times New Roman" w:cs="Times New Roman"/>
          <w:sz w:val="24"/>
          <w:szCs w:val="24"/>
        </w:rPr>
        <w:t xml:space="preserve">är planen att </w:t>
      </w:r>
      <w:r w:rsidR="00391804">
        <w:rPr>
          <w:rFonts w:ascii="Times New Roman" w:hAnsi="Times New Roman" w:cs="Times New Roman"/>
          <w:sz w:val="24"/>
          <w:szCs w:val="24"/>
        </w:rPr>
        <w:t>det</w:t>
      </w:r>
      <w:r w:rsidR="00BA5AA4" w:rsidRPr="006266FF">
        <w:rPr>
          <w:rFonts w:ascii="Times New Roman" w:hAnsi="Times New Roman" w:cs="Times New Roman"/>
          <w:sz w:val="24"/>
          <w:szCs w:val="24"/>
        </w:rPr>
        <w:t xml:space="preserve"> fortgå tills ett </w:t>
      </w:r>
      <w:r w:rsidR="004F72D8" w:rsidRPr="006266FF">
        <w:rPr>
          <w:rFonts w:ascii="Times New Roman" w:hAnsi="Times New Roman" w:cs="Times New Roman"/>
          <w:sz w:val="24"/>
          <w:szCs w:val="24"/>
        </w:rPr>
        <w:t>utarbetat</w:t>
      </w:r>
      <w:r w:rsidR="00BA5AA4" w:rsidRPr="006266FF">
        <w:rPr>
          <w:rFonts w:ascii="Times New Roman" w:hAnsi="Times New Roman" w:cs="Times New Roman"/>
          <w:sz w:val="24"/>
          <w:szCs w:val="24"/>
        </w:rPr>
        <w:t xml:space="preserve"> informations</w:t>
      </w:r>
      <w:r w:rsidR="006046E8" w:rsidRPr="006266FF">
        <w:rPr>
          <w:rFonts w:ascii="Times New Roman" w:hAnsi="Times New Roman" w:cs="Times New Roman"/>
          <w:sz w:val="24"/>
          <w:szCs w:val="24"/>
        </w:rPr>
        <w:t>mat</w:t>
      </w:r>
      <w:r w:rsidR="006046E8">
        <w:rPr>
          <w:rFonts w:ascii="Times New Roman" w:hAnsi="Times New Roman" w:cs="Times New Roman"/>
          <w:sz w:val="24"/>
          <w:szCs w:val="24"/>
        </w:rPr>
        <w:t>e</w:t>
      </w:r>
      <w:r w:rsidR="006046E8" w:rsidRPr="006266FF">
        <w:rPr>
          <w:rFonts w:ascii="Times New Roman" w:hAnsi="Times New Roman" w:cs="Times New Roman"/>
          <w:sz w:val="24"/>
          <w:szCs w:val="24"/>
        </w:rPr>
        <w:t>rial</w:t>
      </w:r>
      <w:r w:rsidR="004F72D8" w:rsidRPr="006266FF">
        <w:rPr>
          <w:rFonts w:ascii="Times New Roman" w:hAnsi="Times New Roman" w:cs="Times New Roman"/>
          <w:sz w:val="24"/>
          <w:szCs w:val="24"/>
        </w:rPr>
        <w:t xml:space="preserve"> k</w:t>
      </w:r>
      <w:r w:rsidR="00391804">
        <w:rPr>
          <w:rFonts w:ascii="Times New Roman" w:hAnsi="Times New Roman" w:cs="Times New Roman"/>
          <w:sz w:val="24"/>
          <w:szCs w:val="24"/>
        </w:rPr>
        <w:t>a</w:t>
      </w:r>
      <w:r w:rsidR="004F72D8" w:rsidRPr="006266FF">
        <w:rPr>
          <w:rFonts w:ascii="Times New Roman" w:hAnsi="Times New Roman" w:cs="Times New Roman"/>
          <w:sz w:val="24"/>
          <w:szCs w:val="24"/>
        </w:rPr>
        <w:t xml:space="preserve">n delges </w:t>
      </w:r>
      <w:commentRangeStart w:id="44"/>
      <w:r w:rsidR="004F72D8" w:rsidRPr="006266FF">
        <w:rPr>
          <w:rFonts w:ascii="Times New Roman" w:hAnsi="Times New Roman" w:cs="Times New Roman"/>
          <w:sz w:val="24"/>
          <w:szCs w:val="24"/>
        </w:rPr>
        <w:t>patien</w:t>
      </w:r>
      <w:r w:rsidR="004D3B76" w:rsidRPr="006266FF">
        <w:rPr>
          <w:rFonts w:ascii="Times New Roman" w:hAnsi="Times New Roman" w:cs="Times New Roman"/>
          <w:sz w:val="24"/>
          <w:szCs w:val="24"/>
        </w:rPr>
        <w:t>terna</w:t>
      </w:r>
      <w:commentRangeEnd w:id="44"/>
      <w:r w:rsidR="006E1861">
        <w:rPr>
          <w:rStyle w:val="Kommentarsreferens"/>
        </w:rPr>
        <w:commentReference w:id="44"/>
      </w:r>
      <w:r w:rsidR="004D3B76" w:rsidRPr="006266FF">
        <w:rPr>
          <w:rFonts w:ascii="Times New Roman" w:hAnsi="Times New Roman" w:cs="Times New Roman"/>
          <w:sz w:val="24"/>
          <w:szCs w:val="24"/>
        </w:rPr>
        <w:t xml:space="preserve">. </w:t>
      </w:r>
      <w:r w:rsidR="00BE47F1" w:rsidRPr="006266FF">
        <w:rPr>
          <w:rFonts w:ascii="Times New Roman" w:hAnsi="Times New Roman" w:cs="Times New Roman"/>
          <w:sz w:val="24"/>
          <w:szCs w:val="24"/>
        </w:rPr>
        <w:t xml:space="preserve"> </w:t>
      </w:r>
    </w:p>
    <w:p w14:paraId="0C4178D2" w14:textId="3DD3EF3A" w:rsidR="008C1611" w:rsidRPr="00951417" w:rsidRDefault="00263444" w:rsidP="00F33E70">
      <w:pPr>
        <w:ind w:left="1304" w:hanging="1304"/>
        <w:rPr>
          <w:rFonts w:ascii="Times New Roman" w:hAnsi="Times New Roman" w:cs="Times New Roman"/>
          <w:b/>
          <w:bCs/>
          <w:sz w:val="24"/>
          <w:szCs w:val="24"/>
        </w:rPr>
      </w:pPr>
      <w:r w:rsidRPr="006266FF">
        <w:rPr>
          <w:rFonts w:ascii="Times New Roman" w:hAnsi="Times New Roman" w:cs="Times New Roman"/>
          <w:b/>
          <w:bCs/>
          <w:sz w:val="24"/>
          <w:szCs w:val="24"/>
        </w:rPr>
        <w:t>T</w:t>
      </w:r>
      <w:r w:rsidRPr="006266FF">
        <w:rPr>
          <w:rFonts w:ascii="Times New Roman" w:hAnsi="Times New Roman" w:cs="Times New Roman"/>
          <w:sz w:val="24"/>
          <w:szCs w:val="24"/>
        </w:rPr>
        <w:t>idsatt</w:t>
      </w:r>
      <w:r w:rsidR="004D3B76" w:rsidRPr="006266FF">
        <w:rPr>
          <w:rFonts w:ascii="Times New Roman" w:hAnsi="Times New Roman" w:cs="Times New Roman"/>
          <w:sz w:val="24"/>
          <w:szCs w:val="24"/>
        </w:rPr>
        <w:t xml:space="preserve"> – </w:t>
      </w:r>
      <w:r w:rsidR="00A55C27" w:rsidRPr="006266FF">
        <w:rPr>
          <w:rFonts w:ascii="Times New Roman" w:hAnsi="Times New Roman" w:cs="Times New Roman"/>
          <w:sz w:val="24"/>
          <w:szCs w:val="24"/>
        </w:rPr>
        <w:tab/>
      </w:r>
      <w:r w:rsidR="005F3AB6" w:rsidRPr="006266FF">
        <w:rPr>
          <w:rFonts w:ascii="Times New Roman" w:hAnsi="Times New Roman" w:cs="Times New Roman"/>
          <w:sz w:val="24"/>
          <w:szCs w:val="24"/>
        </w:rPr>
        <w:t xml:space="preserve">informationsbladet </w:t>
      </w:r>
      <w:r w:rsidR="00C01D81" w:rsidRPr="006266FF">
        <w:rPr>
          <w:rFonts w:ascii="Times New Roman" w:hAnsi="Times New Roman" w:cs="Times New Roman"/>
          <w:sz w:val="24"/>
          <w:szCs w:val="24"/>
        </w:rPr>
        <w:t xml:space="preserve">börjar användas i </w:t>
      </w:r>
      <w:r w:rsidR="00C40399" w:rsidRPr="006266FF">
        <w:rPr>
          <w:rFonts w:ascii="Times New Roman" w:hAnsi="Times New Roman" w:cs="Times New Roman"/>
          <w:sz w:val="24"/>
          <w:szCs w:val="24"/>
        </w:rPr>
        <w:t xml:space="preserve">början på </w:t>
      </w:r>
      <w:r w:rsidR="00912C1E">
        <w:rPr>
          <w:rFonts w:ascii="Times New Roman" w:hAnsi="Times New Roman" w:cs="Times New Roman"/>
          <w:sz w:val="24"/>
          <w:szCs w:val="24"/>
        </w:rPr>
        <w:t>mars</w:t>
      </w:r>
      <w:r w:rsidR="00C40399" w:rsidRPr="006266FF">
        <w:rPr>
          <w:rFonts w:ascii="Times New Roman" w:hAnsi="Times New Roman" w:cs="Times New Roman"/>
          <w:sz w:val="24"/>
          <w:szCs w:val="24"/>
        </w:rPr>
        <w:t xml:space="preserve"> och </w:t>
      </w:r>
      <w:r w:rsidR="00F33E70" w:rsidRPr="006266FF">
        <w:rPr>
          <w:rFonts w:ascii="Times New Roman" w:hAnsi="Times New Roman" w:cs="Times New Roman"/>
          <w:sz w:val="24"/>
          <w:szCs w:val="24"/>
        </w:rPr>
        <w:t>utvärderas tre månader senare.</w:t>
      </w:r>
      <w:r w:rsidR="004D3B76" w:rsidRPr="006266FF">
        <w:rPr>
          <w:rFonts w:ascii="Times New Roman" w:hAnsi="Times New Roman" w:cs="Times New Roman"/>
          <w:sz w:val="24"/>
          <w:szCs w:val="24"/>
        </w:rPr>
        <w:t xml:space="preserve"> </w:t>
      </w:r>
    </w:p>
    <w:p w14:paraId="46C4BE85" w14:textId="77777777" w:rsidR="008C1611" w:rsidRPr="006266FF" w:rsidRDefault="008C1611">
      <w:pPr>
        <w:rPr>
          <w:rFonts w:ascii="Times New Roman" w:hAnsi="Times New Roman" w:cs="Times New Roman"/>
          <w:sz w:val="24"/>
          <w:szCs w:val="24"/>
        </w:rPr>
      </w:pPr>
    </w:p>
    <w:p w14:paraId="0F9A098F" w14:textId="0762462B" w:rsidR="005D2ED7" w:rsidRPr="006266FF" w:rsidRDefault="00E2554F" w:rsidP="00BF146F">
      <w:pPr>
        <w:pStyle w:val="Formatmall1"/>
      </w:pPr>
      <w:r w:rsidRPr="006266FF">
        <w:t>Metod</w:t>
      </w:r>
    </w:p>
    <w:p w14:paraId="59A38BE9" w14:textId="77777777" w:rsidR="005D2ED7" w:rsidRPr="00BF146F" w:rsidRDefault="005D2ED7" w:rsidP="005D2ED7">
      <w:pPr>
        <w:rPr>
          <w:rFonts w:ascii="Arial Narrow" w:hAnsi="Arial Narrow" w:cs="Times New Roman"/>
          <w:sz w:val="30"/>
          <w:szCs w:val="30"/>
        </w:rPr>
      </w:pPr>
      <w:r w:rsidRPr="00BF146F">
        <w:rPr>
          <w:rFonts w:ascii="Arial Narrow" w:hAnsi="Arial Narrow" w:cs="Times New Roman"/>
          <w:sz w:val="30"/>
          <w:szCs w:val="30"/>
        </w:rPr>
        <w:t>PDSA</w:t>
      </w:r>
    </w:p>
    <w:p w14:paraId="6D4860DE" w14:textId="765FA6C6" w:rsidR="00131C14" w:rsidRDefault="005D2ED7" w:rsidP="005D2ED7">
      <w:pPr>
        <w:rPr>
          <w:rFonts w:ascii="Times New Roman" w:hAnsi="Times New Roman" w:cs="Times New Roman"/>
          <w:sz w:val="24"/>
          <w:szCs w:val="24"/>
        </w:rPr>
      </w:pPr>
      <w:r w:rsidRPr="006266FF">
        <w:rPr>
          <w:rFonts w:ascii="Times New Roman" w:hAnsi="Times New Roman" w:cs="Times New Roman"/>
          <w:sz w:val="24"/>
          <w:szCs w:val="24"/>
        </w:rPr>
        <w:t>Verktyget PDSA-cykeln (plan, do, study, act), eller i översättning PGSA -hjulet</w:t>
      </w:r>
      <w:r w:rsidR="00E71F9E">
        <w:rPr>
          <w:rFonts w:ascii="Times New Roman" w:hAnsi="Times New Roman" w:cs="Times New Roman"/>
          <w:sz w:val="24"/>
          <w:szCs w:val="24"/>
        </w:rPr>
        <w:t xml:space="preserve"> </w:t>
      </w:r>
      <w:r w:rsidRPr="006266FF">
        <w:rPr>
          <w:rFonts w:ascii="Times New Roman" w:hAnsi="Times New Roman" w:cs="Times New Roman"/>
          <w:sz w:val="24"/>
          <w:szCs w:val="24"/>
        </w:rPr>
        <w:t>(planera, göra, studera och agera) är en mycket använd metod vid kvalitets- och förbättringsarbete i vården. Verktyget beskriver en cyklisk process som kan göras om och om igen</w:t>
      </w:r>
      <w:r w:rsidR="00D41450">
        <w:rPr>
          <w:rFonts w:ascii="Times New Roman" w:hAnsi="Times New Roman" w:cs="Times New Roman"/>
          <w:sz w:val="24"/>
          <w:szCs w:val="24"/>
        </w:rPr>
        <w:t xml:space="preserve"> </w:t>
      </w:r>
      <w:r w:rsidR="00D41450" w:rsidRPr="006266FF">
        <w:rPr>
          <w:rFonts w:ascii="Times New Roman" w:hAnsi="Times New Roman" w:cs="Times New Roman"/>
          <w:sz w:val="24"/>
          <w:szCs w:val="24"/>
        </w:rPr>
        <w:t>(Svensk sjuksköterskeförening 2014).</w:t>
      </w:r>
      <w:r w:rsidR="00066412">
        <w:rPr>
          <w:rFonts w:ascii="Times New Roman" w:hAnsi="Times New Roman" w:cs="Times New Roman"/>
          <w:sz w:val="24"/>
          <w:szCs w:val="24"/>
        </w:rPr>
        <w:t xml:space="preserve"> </w:t>
      </w:r>
      <w:r w:rsidR="00A73F54" w:rsidRPr="006266FF">
        <w:rPr>
          <w:rFonts w:ascii="Times New Roman" w:hAnsi="Times New Roman" w:cs="Times New Roman"/>
          <w:sz w:val="24"/>
          <w:szCs w:val="24"/>
        </w:rPr>
        <w:t xml:space="preserve">För förbättringsarbete på enskild enhet </w:t>
      </w:r>
      <w:r w:rsidR="00A73F54">
        <w:rPr>
          <w:rFonts w:ascii="Times New Roman" w:hAnsi="Times New Roman" w:cs="Times New Roman"/>
          <w:sz w:val="24"/>
          <w:szCs w:val="24"/>
        </w:rPr>
        <w:t>med genomförande</w:t>
      </w:r>
      <w:r w:rsidR="00A73F54" w:rsidRPr="006266FF">
        <w:rPr>
          <w:rFonts w:ascii="Times New Roman" w:hAnsi="Times New Roman" w:cs="Times New Roman"/>
          <w:sz w:val="24"/>
          <w:szCs w:val="24"/>
        </w:rPr>
        <w:t xml:space="preserve"> av vårdnära personal testas förändringar i en begränsad överskådlig omfattning som skals upp när de</w:t>
      </w:r>
      <w:r w:rsidR="00A73F54">
        <w:rPr>
          <w:rFonts w:ascii="Times New Roman" w:hAnsi="Times New Roman" w:cs="Times New Roman"/>
          <w:sz w:val="24"/>
          <w:szCs w:val="24"/>
        </w:rPr>
        <w:t>t</w:t>
      </w:r>
      <w:r w:rsidR="00A73F54" w:rsidRPr="006266FF">
        <w:rPr>
          <w:rFonts w:ascii="Times New Roman" w:hAnsi="Times New Roman" w:cs="Times New Roman"/>
          <w:sz w:val="24"/>
          <w:szCs w:val="24"/>
        </w:rPr>
        <w:t xml:space="preserve"> är pröva</w:t>
      </w:r>
      <w:r w:rsidR="00A73F54">
        <w:rPr>
          <w:rFonts w:ascii="Times New Roman" w:hAnsi="Times New Roman" w:cs="Times New Roman"/>
          <w:sz w:val="24"/>
          <w:szCs w:val="24"/>
        </w:rPr>
        <w:t>t</w:t>
      </w:r>
      <w:r w:rsidR="00A73F54" w:rsidRPr="006266FF">
        <w:rPr>
          <w:rFonts w:ascii="Times New Roman" w:hAnsi="Times New Roman" w:cs="Times New Roman"/>
          <w:sz w:val="24"/>
          <w:szCs w:val="24"/>
        </w:rPr>
        <w:t xml:space="preserve"> och genomarbeta</w:t>
      </w:r>
      <w:r w:rsidR="00BA14D5">
        <w:rPr>
          <w:rFonts w:ascii="Times New Roman" w:hAnsi="Times New Roman" w:cs="Times New Roman"/>
          <w:sz w:val="24"/>
          <w:szCs w:val="24"/>
        </w:rPr>
        <w:t>t</w:t>
      </w:r>
      <w:r w:rsidR="00A73F54">
        <w:rPr>
          <w:rFonts w:ascii="Times New Roman" w:hAnsi="Times New Roman" w:cs="Times New Roman"/>
          <w:sz w:val="24"/>
          <w:szCs w:val="24"/>
        </w:rPr>
        <w:t xml:space="preserve"> med givande resultat</w:t>
      </w:r>
      <w:r w:rsidR="00A73F54" w:rsidRPr="006266FF">
        <w:rPr>
          <w:rFonts w:ascii="Times New Roman" w:hAnsi="Times New Roman" w:cs="Times New Roman"/>
          <w:sz w:val="24"/>
          <w:szCs w:val="24"/>
        </w:rPr>
        <w:t xml:space="preserve"> (Andersson, 2018)</w:t>
      </w:r>
      <w:r w:rsidR="00A73F54">
        <w:rPr>
          <w:rFonts w:ascii="Times New Roman" w:hAnsi="Times New Roman" w:cs="Times New Roman"/>
          <w:sz w:val="24"/>
          <w:szCs w:val="24"/>
        </w:rPr>
        <w:t>.</w:t>
      </w:r>
    </w:p>
    <w:p w14:paraId="40E9BEC5" w14:textId="1F6BED34" w:rsidR="00C1051A" w:rsidRDefault="005D2ED7" w:rsidP="005D2ED7">
      <w:pPr>
        <w:rPr>
          <w:rFonts w:ascii="Times New Roman" w:hAnsi="Times New Roman" w:cs="Times New Roman"/>
          <w:sz w:val="24"/>
          <w:szCs w:val="24"/>
        </w:rPr>
      </w:pPr>
      <w:r w:rsidRPr="006266FF">
        <w:rPr>
          <w:rFonts w:ascii="Times New Roman" w:hAnsi="Times New Roman" w:cs="Times New Roman"/>
          <w:sz w:val="24"/>
          <w:szCs w:val="24"/>
        </w:rPr>
        <w:t xml:space="preserve">I planerafasen har ett behov identifierats i verksamheten och det avgörs vilken förändring eller implementering som ska prövas för att en utveckling och förbättring ska ske. I </w:t>
      </w:r>
      <w:r w:rsidR="00027243">
        <w:rPr>
          <w:rFonts w:ascii="Times New Roman" w:hAnsi="Times New Roman" w:cs="Times New Roman"/>
          <w:sz w:val="24"/>
          <w:szCs w:val="24"/>
        </w:rPr>
        <w:t>göra</w:t>
      </w:r>
      <w:r w:rsidRPr="006266FF">
        <w:rPr>
          <w:rFonts w:ascii="Times New Roman" w:hAnsi="Times New Roman" w:cs="Times New Roman"/>
          <w:sz w:val="24"/>
          <w:szCs w:val="24"/>
        </w:rPr>
        <w:t xml:space="preserve">fasen testats förändringen i liten skala.  Sedan studeras genomförandet och effekterna av förändringen. </w:t>
      </w:r>
      <w:r w:rsidR="00BA0BFB">
        <w:rPr>
          <w:rFonts w:ascii="Times New Roman" w:hAnsi="Times New Roman" w:cs="Times New Roman"/>
          <w:sz w:val="24"/>
          <w:szCs w:val="24"/>
        </w:rPr>
        <w:t>Vidare</w:t>
      </w:r>
      <w:r w:rsidRPr="006266FF">
        <w:rPr>
          <w:rFonts w:ascii="Times New Roman" w:hAnsi="Times New Roman" w:cs="Times New Roman"/>
          <w:sz w:val="24"/>
          <w:szCs w:val="24"/>
        </w:rPr>
        <w:t xml:space="preserve"> bestäms om det behöver ageras förändringar eller ytterligare prövningar med ett varv till i hjulet (Svensk sjuksköterskeförening 2014).</w:t>
      </w:r>
      <w:r w:rsidR="009C6537">
        <w:rPr>
          <w:rFonts w:ascii="Times New Roman" w:hAnsi="Times New Roman" w:cs="Times New Roman"/>
          <w:sz w:val="24"/>
          <w:szCs w:val="24"/>
        </w:rPr>
        <w:t xml:space="preserve"> </w:t>
      </w:r>
      <w:r w:rsidR="00445118">
        <w:rPr>
          <w:rFonts w:ascii="Times New Roman" w:hAnsi="Times New Roman" w:cs="Times New Roman"/>
          <w:sz w:val="24"/>
          <w:szCs w:val="24"/>
        </w:rPr>
        <w:t xml:space="preserve">Förbättringsarbetet fokuseras genom </w:t>
      </w:r>
      <w:r w:rsidR="002C0DEB">
        <w:rPr>
          <w:rFonts w:ascii="Times New Roman" w:hAnsi="Times New Roman" w:cs="Times New Roman"/>
          <w:sz w:val="24"/>
          <w:szCs w:val="24"/>
        </w:rPr>
        <w:t xml:space="preserve">att </w:t>
      </w:r>
      <w:r w:rsidR="00863494">
        <w:rPr>
          <w:rFonts w:ascii="Times New Roman" w:hAnsi="Times New Roman" w:cs="Times New Roman"/>
          <w:sz w:val="24"/>
          <w:szCs w:val="24"/>
        </w:rPr>
        <w:t>använda SMA</w:t>
      </w:r>
      <w:r w:rsidR="00053111">
        <w:rPr>
          <w:rFonts w:ascii="Times New Roman" w:hAnsi="Times New Roman" w:cs="Times New Roman"/>
          <w:sz w:val="24"/>
          <w:szCs w:val="24"/>
        </w:rPr>
        <w:t xml:space="preserve">RTA-mål och </w:t>
      </w:r>
      <w:r w:rsidR="002C0DEB">
        <w:rPr>
          <w:rFonts w:ascii="Times New Roman" w:hAnsi="Times New Roman" w:cs="Times New Roman"/>
          <w:sz w:val="24"/>
          <w:szCs w:val="24"/>
        </w:rPr>
        <w:t xml:space="preserve">strukturera arbetet utefter frågorna - </w:t>
      </w:r>
      <w:r w:rsidR="002C0DEB" w:rsidRPr="006266FF">
        <w:rPr>
          <w:rFonts w:ascii="Times New Roman" w:hAnsi="Times New Roman" w:cs="Times New Roman"/>
          <w:sz w:val="24"/>
          <w:szCs w:val="24"/>
        </w:rPr>
        <w:t xml:space="preserve"> Vad ska uppnås? Hur säkerställs att förändringen blir en förbättring? Vilka förändringar tros kommer leda till förbättringar?</w:t>
      </w:r>
      <w:r w:rsidR="002C0DEB">
        <w:rPr>
          <w:rFonts w:ascii="Times New Roman" w:hAnsi="Times New Roman" w:cs="Times New Roman"/>
          <w:sz w:val="24"/>
          <w:szCs w:val="24"/>
        </w:rPr>
        <w:t xml:space="preserve"> </w:t>
      </w:r>
      <w:r w:rsidR="009C6537" w:rsidRPr="006266FF">
        <w:rPr>
          <w:rFonts w:ascii="Times New Roman" w:hAnsi="Times New Roman" w:cs="Times New Roman"/>
          <w:sz w:val="24"/>
          <w:szCs w:val="24"/>
        </w:rPr>
        <w:t>(Andersson, 2018)</w:t>
      </w:r>
      <w:r w:rsidR="009C6537">
        <w:rPr>
          <w:rFonts w:ascii="Times New Roman" w:hAnsi="Times New Roman" w:cs="Times New Roman"/>
          <w:sz w:val="24"/>
          <w:szCs w:val="24"/>
        </w:rPr>
        <w:t>.</w:t>
      </w:r>
    </w:p>
    <w:p w14:paraId="51514D00" w14:textId="0582687D" w:rsidR="005D2ED7" w:rsidRPr="006266FF" w:rsidRDefault="005D2ED7" w:rsidP="005D2ED7">
      <w:pPr>
        <w:rPr>
          <w:rFonts w:ascii="Times New Roman" w:hAnsi="Times New Roman" w:cs="Times New Roman"/>
          <w:sz w:val="24"/>
          <w:szCs w:val="24"/>
        </w:rPr>
      </w:pPr>
      <w:r w:rsidRPr="006266FF">
        <w:rPr>
          <w:rFonts w:ascii="Times New Roman" w:hAnsi="Times New Roman" w:cs="Times New Roman"/>
          <w:sz w:val="24"/>
          <w:szCs w:val="24"/>
        </w:rPr>
        <w:t xml:space="preserve">I </w:t>
      </w:r>
      <w:r w:rsidRPr="006266FF">
        <w:rPr>
          <w:rFonts w:ascii="Times New Roman" w:hAnsi="Times New Roman" w:cs="Times New Roman"/>
          <w:b/>
          <w:bCs/>
          <w:sz w:val="24"/>
          <w:szCs w:val="24"/>
        </w:rPr>
        <w:t>planeringen</w:t>
      </w:r>
      <w:r w:rsidRPr="006266FF">
        <w:rPr>
          <w:rFonts w:ascii="Times New Roman" w:hAnsi="Times New Roman" w:cs="Times New Roman"/>
          <w:sz w:val="24"/>
          <w:szCs w:val="24"/>
        </w:rPr>
        <w:t xml:space="preserve"> bestäms vad förbättringsarbetet ska bestå av, hur det ska testas, hur data ska samlas in och hur det kan följas upp och utvärderas.</w:t>
      </w:r>
      <w:r w:rsidR="00E07160">
        <w:rPr>
          <w:rFonts w:ascii="Times New Roman" w:hAnsi="Times New Roman" w:cs="Times New Roman"/>
          <w:sz w:val="24"/>
          <w:szCs w:val="24"/>
        </w:rPr>
        <w:t xml:space="preserve"> </w:t>
      </w:r>
      <w:commentRangeStart w:id="45"/>
      <w:r w:rsidR="00E0205F" w:rsidRPr="006266FF">
        <w:rPr>
          <w:rFonts w:ascii="Times New Roman" w:hAnsi="Times New Roman" w:cs="Times New Roman"/>
          <w:sz w:val="24"/>
          <w:szCs w:val="24"/>
        </w:rPr>
        <w:t xml:space="preserve">I detta förbättringsarbete består första planeringsfasen av att genomarbeta informationen som ska lämnas till patienterna </w:t>
      </w:r>
      <w:r w:rsidR="000D3C0C">
        <w:rPr>
          <w:rFonts w:ascii="Times New Roman" w:hAnsi="Times New Roman" w:cs="Times New Roman"/>
          <w:sz w:val="24"/>
          <w:szCs w:val="24"/>
        </w:rPr>
        <w:t>med planeringen</w:t>
      </w:r>
      <w:r w:rsidR="00E0205F" w:rsidRPr="006266FF">
        <w:rPr>
          <w:rFonts w:ascii="Times New Roman" w:hAnsi="Times New Roman" w:cs="Times New Roman"/>
          <w:sz w:val="24"/>
          <w:szCs w:val="24"/>
        </w:rPr>
        <w:t xml:space="preserve"> av den postoperativa vården.</w:t>
      </w:r>
      <w:commentRangeEnd w:id="45"/>
      <w:r w:rsidR="007F0E86">
        <w:rPr>
          <w:rStyle w:val="Kommentarsreferens"/>
        </w:rPr>
        <w:commentReference w:id="45"/>
      </w:r>
      <w:r w:rsidR="00E0205F" w:rsidRPr="006266FF">
        <w:rPr>
          <w:rFonts w:ascii="Times New Roman" w:hAnsi="Times New Roman" w:cs="Times New Roman"/>
          <w:sz w:val="24"/>
          <w:szCs w:val="24"/>
        </w:rPr>
        <w:t xml:space="preserve"> </w:t>
      </w:r>
      <w:r w:rsidR="005B1018">
        <w:rPr>
          <w:rFonts w:ascii="Times New Roman" w:hAnsi="Times New Roman" w:cs="Times New Roman"/>
          <w:sz w:val="24"/>
          <w:szCs w:val="24"/>
        </w:rPr>
        <w:t>P</w:t>
      </w:r>
      <w:r w:rsidRPr="006266FF">
        <w:rPr>
          <w:rFonts w:ascii="Times New Roman" w:hAnsi="Times New Roman" w:cs="Times New Roman"/>
          <w:sz w:val="24"/>
          <w:szCs w:val="24"/>
        </w:rPr>
        <w:t xml:space="preserve">laneringen arbetas igenom med hjälp av frågorna vem, vad, när och var (Andersson, 2018). </w:t>
      </w:r>
    </w:p>
    <w:p w14:paraId="3E363EEC" w14:textId="75B5E67B" w:rsidR="005D2ED7" w:rsidRPr="006266FF" w:rsidRDefault="005D2ED7" w:rsidP="00EA1A72">
      <w:pPr>
        <w:ind w:left="1304" w:hanging="1304"/>
        <w:rPr>
          <w:rFonts w:ascii="Times New Roman" w:hAnsi="Times New Roman" w:cs="Times New Roman"/>
          <w:sz w:val="24"/>
          <w:szCs w:val="24"/>
        </w:rPr>
      </w:pPr>
      <w:r w:rsidRPr="006266FF">
        <w:rPr>
          <w:rFonts w:ascii="Times New Roman" w:hAnsi="Times New Roman" w:cs="Times New Roman"/>
          <w:sz w:val="24"/>
          <w:szCs w:val="24"/>
        </w:rPr>
        <w:lastRenderedPageBreak/>
        <w:t>Vem</w:t>
      </w:r>
      <w:r w:rsidR="00EA1A72">
        <w:rPr>
          <w:rFonts w:ascii="Times New Roman" w:hAnsi="Times New Roman" w:cs="Times New Roman"/>
          <w:sz w:val="24"/>
          <w:szCs w:val="24"/>
        </w:rPr>
        <w:t xml:space="preserve"> </w:t>
      </w:r>
      <w:r w:rsidR="0033644D">
        <w:rPr>
          <w:rFonts w:ascii="Times New Roman" w:hAnsi="Times New Roman" w:cs="Times New Roman"/>
          <w:sz w:val="24"/>
          <w:szCs w:val="24"/>
        </w:rPr>
        <w:tab/>
      </w:r>
      <w:r w:rsidR="00EA1A72">
        <w:rPr>
          <w:rFonts w:ascii="Times New Roman" w:hAnsi="Times New Roman" w:cs="Times New Roman"/>
          <w:sz w:val="24"/>
          <w:szCs w:val="24"/>
        </w:rPr>
        <w:t>J</w:t>
      </w:r>
      <w:r w:rsidRPr="006266FF">
        <w:rPr>
          <w:rFonts w:ascii="Times New Roman" w:hAnsi="Times New Roman" w:cs="Times New Roman"/>
          <w:sz w:val="24"/>
          <w:szCs w:val="24"/>
        </w:rPr>
        <w:t>ag genomarbetar informationen, diskuterar den med min ERAS-ansvarige specialistsjuksköterskekollega, chefen och sektionsledaren och erfarna kollegor. Informationen är till för patienter som genomgått pankreasresektioner.</w:t>
      </w:r>
    </w:p>
    <w:p w14:paraId="4E960E09" w14:textId="05F7A622" w:rsidR="005D2ED7" w:rsidRPr="006266FF" w:rsidRDefault="005D2ED7" w:rsidP="0033644D">
      <w:pPr>
        <w:ind w:left="1304" w:hanging="1304"/>
        <w:rPr>
          <w:rFonts w:ascii="Times New Roman" w:hAnsi="Times New Roman" w:cs="Times New Roman"/>
          <w:sz w:val="24"/>
          <w:szCs w:val="24"/>
        </w:rPr>
      </w:pPr>
      <w:r w:rsidRPr="006266FF">
        <w:rPr>
          <w:rFonts w:ascii="Times New Roman" w:hAnsi="Times New Roman" w:cs="Times New Roman"/>
          <w:sz w:val="24"/>
          <w:szCs w:val="24"/>
        </w:rPr>
        <w:t>Vad</w:t>
      </w:r>
      <w:r w:rsidR="00EA1A72">
        <w:rPr>
          <w:rFonts w:ascii="Times New Roman" w:hAnsi="Times New Roman" w:cs="Times New Roman"/>
          <w:sz w:val="24"/>
          <w:szCs w:val="24"/>
        </w:rPr>
        <w:t xml:space="preserve"> </w:t>
      </w:r>
      <w:r w:rsidRPr="006266FF">
        <w:rPr>
          <w:rFonts w:ascii="Times New Roman" w:hAnsi="Times New Roman" w:cs="Times New Roman"/>
          <w:sz w:val="24"/>
          <w:szCs w:val="24"/>
        </w:rPr>
        <w:t xml:space="preserve"> </w:t>
      </w:r>
      <w:r w:rsidR="0033644D">
        <w:rPr>
          <w:rFonts w:ascii="Times New Roman" w:hAnsi="Times New Roman" w:cs="Times New Roman"/>
          <w:sz w:val="24"/>
          <w:szCs w:val="24"/>
        </w:rPr>
        <w:tab/>
      </w:r>
      <w:commentRangeStart w:id="46"/>
      <w:r w:rsidRPr="006266FF">
        <w:rPr>
          <w:rFonts w:ascii="Times New Roman" w:hAnsi="Times New Roman" w:cs="Times New Roman"/>
          <w:sz w:val="24"/>
          <w:szCs w:val="24"/>
        </w:rPr>
        <w:t xml:space="preserve">en informationsbroschyr som patienter och närstående får ta del av för få tydlig information om hur planen för den postoperativa vården är upplagd. Broschyren utgår ifrån </w:t>
      </w:r>
      <w:r w:rsidR="0007284D">
        <w:rPr>
          <w:rFonts w:ascii="Times New Roman" w:hAnsi="Times New Roman" w:cs="Times New Roman"/>
          <w:sz w:val="24"/>
          <w:szCs w:val="24"/>
        </w:rPr>
        <w:t xml:space="preserve">en </w:t>
      </w:r>
      <w:r w:rsidRPr="006266FF">
        <w:rPr>
          <w:rFonts w:ascii="Times New Roman" w:hAnsi="Times New Roman" w:cs="Times New Roman"/>
          <w:sz w:val="24"/>
          <w:szCs w:val="24"/>
        </w:rPr>
        <w:t xml:space="preserve">tabell som används av vårdpersonalen för att följa </w:t>
      </w:r>
      <w:r w:rsidR="00262D7A">
        <w:rPr>
          <w:rFonts w:ascii="Times New Roman" w:hAnsi="Times New Roman" w:cs="Times New Roman"/>
          <w:sz w:val="24"/>
          <w:szCs w:val="24"/>
        </w:rPr>
        <w:t>postoperativ vård enligt ERAS</w:t>
      </w:r>
      <w:r w:rsidR="005E07C2">
        <w:rPr>
          <w:rFonts w:ascii="Times New Roman" w:hAnsi="Times New Roman" w:cs="Times New Roman"/>
          <w:sz w:val="24"/>
          <w:szCs w:val="24"/>
        </w:rPr>
        <w:t>, men arbetas om så att informationen riktas till patienterna.</w:t>
      </w:r>
      <w:commentRangeEnd w:id="46"/>
      <w:r w:rsidR="007F0E86">
        <w:rPr>
          <w:rStyle w:val="Kommentarsreferens"/>
        </w:rPr>
        <w:commentReference w:id="46"/>
      </w:r>
    </w:p>
    <w:p w14:paraId="77141D17" w14:textId="4D3A93EC" w:rsidR="005D2ED7" w:rsidRPr="00456B0F" w:rsidRDefault="005D2ED7" w:rsidP="00E6450C">
      <w:pPr>
        <w:ind w:left="1304" w:hanging="1304"/>
        <w:rPr>
          <w:rFonts w:ascii="Times New Roman" w:hAnsi="Times New Roman" w:cs="Times New Roman"/>
          <w:sz w:val="24"/>
          <w:szCs w:val="24"/>
        </w:rPr>
      </w:pPr>
      <w:r w:rsidRPr="006266FF">
        <w:rPr>
          <w:rFonts w:ascii="Times New Roman" w:hAnsi="Times New Roman" w:cs="Times New Roman"/>
          <w:sz w:val="24"/>
          <w:szCs w:val="24"/>
        </w:rPr>
        <w:t>När</w:t>
      </w:r>
      <w:r w:rsidRPr="006266FF">
        <w:rPr>
          <w:rFonts w:ascii="Times New Roman" w:hAnsi="Times New Roman" w:cs="Times New Roman"/>
          <w:b/>
          <w:bCs/>
          <w:sz w:val="24"/>
          <w:szCs w:val="24"/>
        </w:rPr>
        <w:t xml:space="preserve"> </w:t>
      </w:r>
      <w:r w:rsidR="00E6450C">
        <w:rPr>
          <w:rFonts w:ascii="Times New Roman" w:hAnsi="Times New Roman" w:cs="Times New Roman"/>
          <w:b/>
          <w:bCs/>
          <w:sz w:val="24"/>
          <w:szCs w:val="24"/>
        </w:rPr>
        <w:tab/>
      </w:r>
      <w:r w:rsidRPr="006266FF">
        <w:rPr>
          <w:rFonts w:ascii="Times New Roman" w:hAnsi="Times New Roman" w:cs="Times New Roman"/>
          <w:sz w:val="24"/>
          <w:szCs w:val="24"/>
        </w:rPr>
        <w:t xml:space="preserve">patienterna får informationen till en början när de är tillbaka på avdelningen efter operationen, men så småningom kanske det är bra att patienten får informationen redan vid besöket inför inskrivningen på mottagningen. Tiden för att börja lämna över </w:t>
      </w:r>
      <w:commentRangeStart w:id="47"/>
      <w:r w:rsidRPr="006266FF">
        <w:rPr>
          <w:rFonts w:ascii="Times New Roman" w:hAnsi="Times New Roman" w:cs="Times New Roman"/>
          <w:sz w:val="24"/>
          <w:szCs w:val="24"/>
        </w:rPr>
        <w:t>informationen</w:t>
      </w:r>
      <w:commentRangeEnd w:id="47"/>
      <w:r w:rsidR="007F0E86">
        <w:rPr>
          <w:rStyle w:val="Kommentarsreferens"/>
        </w:rPr>
        <w:commentReference w:id="47"/>
      </w:r>
      <w:r w:rsidRPr="006266FF">
        <w:rPr>
          <w:rFonts w:ascii="Times New Roman" w:hAnsi="Times New Roman" w:cs="Times New Roman"/>
          <w:sz w:val="24"/>
          <w:szCs w:val="24"/>
        </w:rPr>
        <w:t xml:space="preserve"> till patienten planeras att bli i början på </w:t>
      </w:r>
      <w:r w:rsidR="000A4829">
        <w:rPr>
          <w:rFonts w:ascii="Times New Roman" w:hAnsi="Times New Roman" w:cs="Times New Roman"/>
          <w:sz w:val="24"/>
          <w:szCs w:val="24"/>
        </w:rPr>
        <w:t>mars</w:t>
      </w:r>
      <w:r w:rsidR="00EC3E7A">
        <w:rPr>
          <w:rFonts w:ascii="Times New Roman" w:hAnsi="Times New Roman" w:cs="Times New Roman"/>
          <w:sz w:val="24"/>
          <w:szCs w:val="24"/>
        </w:rPr>
        <w:t>.</w:t>
      </w:r>
    </w:p>
    <w:p w14:paraId="67C55CD9" w14:textId="078EE107" w:rsidR="005D2ED7" w:rsidRPr="006266FF" w:rsidRDefault="005D2ED7" w:rsidP="005D2ED7">
      <w:pPr>
        <w:rPr>
          <w:rFonts w:ascii="Times New Roman" w:hAnsi="Times New Roman" w:cs="Times New Roman"/>
          <w:sz w:val="24"/>
          <w:szCs w:val="24"/>
        </w:rPr>
      </w:pPr>
      <w:r w:rsidRPr="006266FF">
        <w:rPr>
          <w:rFonts w:ascii="Times New Roman" w:hAnsi="Times New Roman" w:cs="Times New Roman"/>
          <w:sz w:val="24"/>
          <w:szCs w:val="24"/>
        </w:rPr>
        <w:t>Var</w:t>
      </w:r>
      <w:r w:rsidR="00E6450C">
        <w:rPr>
          <w:rFonts w:ascii="Times New Roman" w:hAnsi="Times New Roman" w:cs="Times New Roman"/>
          <w:b/>
          <w:bCs/>
          <w:sz w:val="24"/>
          <w:szCs w:val="24"/>
        </w:rPr>
        <w:tab/>
      </w:r>
      <w:r w:rsidRPr="006266FF">
        <w:rPr>
          <w:rFonts w:ascii="Times New Roman" w:hAnsi="Times New Roman" w:cs="Times New Roman"/>
          <w:sz w:val="24"/>
          <w:szCs w:val="24"/>
        </w:rPr>
        <w:t>informationsbroschyren lämnas ut på avdelning 136.</w:t>
      </w:r>
    </w:p>
    <w:p w14:paraId="0B7F7150" w14:textId="6197FE16" w:rsidR="005D2ED7" w:rsidRPr="006266FF" w:rsidRDefault="00E47150" w:rsidP="005D2ED7">
      <w:pPr>
        <w:rPr>
          <w:rFonts w:ascii="Times New Roman" w:hAnsi="Times New Roman" w:cs="Times New Roman"/>
          <w:sz w:val="24"/>
          <w:szCs w:val="24"/>
        </w:rPr>
      </w:pPr>
      <w:r>
        <w:rPr>
          <w:rFonts w:ascii="Times New Roman" w:hAnsi="Times New Roman" w:cs="Times New Roman"/>
          <w:sz w:val="24"/>
          <w:szCs w:val="24"/>
        </w:rPr>
        <w:t>G</w:t>
      </w:r>
      <w:r w:rsidR="005D2ED7" w:rsidRPr="00B60ADA">
        <w:rPr>
          <w:rFonts w:ascii="Times New Roman" w:hAnsi="Times New Roman" w:cs="Times New Roman"/>
          <w:sz w:val="24"/>
          <w:szCs w:val="24"/>
        </w:rPr>
        <w:t>enomförande</w:t>
      </w:r>
      <w:r w:rsidR="005D2ED7" w:rsidRPr="006266FF">
        <w:rPr>
          <w:rFonts w:ascii="Times New Roman" w:hAnsi="Times New Roman" w:cs="Times New Roman"/>
          <w:sz w:val="24"/>
          <w:szCs w:val="24"/>
        </w:rPr>
        <w:t xml:space="preserve"> </w:t>
      </w:r>
      <w:r w:rsidR="00B60ADA">
        <w:rPr>
          <w:rFonts w:ascii="Times New Roman" w:hAnsi="Times New Roman" w:cs="Times New Roman"/>
          <w:sz w:val="24"/>
          <w:szCs w:val="24"/>
        </w:rPr>
        <w:t xml:space="preserve">och </w:t>
      </w:r>
      <w:r w:rsidR="005D2ED7" w:rsidRPr="006266FF">
        <w:rPr>
          <w:rFonts w:ascii="Times New Roman" w:hAnsi="Times New Roman" w:cs="Times New Roman"/>
          <w:sz w:val="24"/>
          <w:szCs w:val="24"/>
        </w:rPr>
        <w:t>fasen</w:t>
      </w:r>
      <w:r w:rsidR="00B60ADA">
        <w:rPr>
          <w:rFonts w:ascii="Times New Roman" w:hAnsi="Times New Roman" w:cs="Times New Roman"/>
          <w:sz w:val="24"/>
          <w:szCs w:val="24"/>
        </w:rPr>
        <w:t xml:space="preserve"> </w:t>
      </w:r>
      <w:r w:rsidR="00B60ADA">
        <w:rPr>
          <w:rFonts w:ascii="Times New Roman" w:hAnsi="Times New Roman" w:cs="Times New Roman"/>
          <w:b/>
          <w:bCs/>
          <w:sz w:val="24"/>
          <w:szCs w:val="24"/>
        </w:rPr>
        <w:t>göra</w:t>
      </w:r>
      <w:r w:rsidR="007609F0">
        <w:rPr>
          <w:rFonts w:ascii="Times New Roman" w:hAnsi="Times New Roman" w:cs="Times New Roman"/>
          <w:b/>
          <w:bCs/>
          <w:sz w:val="24"/>
          <w:szCs w:val="24"/>
        </w:rPr>
        <w:t xml:space="preserve"> </w:t>
      </w:r>
      <w:r w:rsidR="007609F0" w:rsidRPr="007609F0">
        <w:rPr>
          <w:rFonts w:ascii="Times New Roman" w:hAnsi="Times New Roman" w:cs="Times New Roman"/>
          <w:sz w:val="24"/>
          <w:szCs w:val="24"/>
        </w:rPr>
        <w:t xml:space="preserve">kommer bestå av olika </w:t>
      </w:r>
      <w:r w:rsidR="007609F0">
        <w:rPr>
          <w:rFonts w:ascii="Times New Roman" w:hAnsi="Times New Roman" w:cs="Times New Roman"/>
          <w:sz w:val="24"/>
          <w:szCs w:val="24"/>
        </w:rPr>
        <w:t xml:space="preserve">moment i olika varv i </w:t>
      </w:r>
      <w:r w:rsidR="00035C85">
        <w:rPr>
          <w:rFonts w:ascii="Times New Roman" w:hAnsi="Times New Roman" w:cs="Times New Roman"/>
          <w:sz w:val="24"/>
          <w:szCs w:val="24"/>
        </w:rPr>
        <w:t>PDSAhjulet. F</w:t>
      </w:r>
      <w:r w:rsidR="005D2ED7" w:rsidRPr="006266FF">
        <w:rPr>
          <w:rFonts w:ascii="Times New Roman" w:hAnsi="Times New Roman" w:cs="Times New Roman"/>
          <w:sz w:val="24"/>
          <w:szCs w:val="24"/>
        </w:rPr>
        <w:t>örsta varve</w:t>
      </w:r>
      <w:r w:rsidR="00AD52E5">
        <w:rPr>
          <w:rFonts w:ascii="Times New Roman" w:hAnsi="Times New Roman" w:cs="Times New Roman"/>
          <w:sz w:val="24"/>
          <w:szCs w:val="24"/>
        </w:rPr>
        <w:t>n</w:t>
      </w:r>
      <w:r w:rsidR="005D2ED7" w:rsidRPr="006266FF">
        <w:rPr>
          <w:rFonts w:ascii="Times New Roman" w:hAnsi="Times New Roman" w:cs="Times New Roman"/>
          <w:sz w:val="24"/>
          <w:szCs w:val="24"/>
        </w:rPr>
        <w:t xml:space="preserve"> är då kollegor </w:t>
      </w:r>
      <w:commentRangeStart w:id="48"/>
      <w:r w:rsidR="005D2ED7" w:rsidRPr="006266FF">
        <w:rPr>
          <w:rFonts w:ascii="Times New Roman" w:hAnsi="Times New Roman" w:cs="Times New Roman"/>
          <w:sz w:val="24"/>
          <w:szCs w:val="24"/>
        </w:rPr>
        <w:t xml:space="preserve">hjälper till </w:t>
      </w:r>
      <w:commentRangeEnd w:id="48"/>
      <w:r w:rsidR="007F0E86">
        <w:rPr>
          <w:rStyle w:val="Kommentarsreferens"/>
        </w:rPr>
        <w:commentReference w:id="48"/>
      </w:r>
      <w:r w:rsidR="005D2ED7" w:rsidRPr="006266FF">
        <w:rPr>
          <w:rFonts w:ascii="Times New Roman" w:hAnsi="Times New Roman" w:cs="Times New Roman"/>
          <w:sz w:val="24"/>
          <w:szCs w:val="24"/>
        </w:rPr>
        <w:t xml:space="preserve">i </w:t>
      </w:r>
      <w:r w:rsidR="00D84A44">
        <w:rPr>
          <w:rFonts w:ascii="Times New Roman" w:hAnsi="Times New Roman" w:cs="Times New Roman"/>
          <w:sz w:val="24"/>
          <w:szCs w:val="24"/>
        </w:rPr>
        <w:t>genomarbetandet</w:t>
      </w:r>
      <w:r w:rsidR="005D2ED7" w:rsidRPr="006266FF">
        <w:rPr>
          <w:rFonts w:ascii="Times New Roman" w:hAnsi="Times New Roman" w:cs="Times New Roman"/>
          <w:sz w:val="24"/>
          <w:szCs w:val="24"/>
        </w:rPr>
        <w:t xml:space="preserve"> av informationen. Sedan testas </w:t>
      </w:r>
      <w:r w:rsidR="000069EE">
        <w:rPr>
          <w:rFonts w:ascii="Times New Roman" w:hAnsi="Times New Roman" w:cs="Times New Roman"/>
          <w:sz w:val="24"/>
          <w:szCs w:val="24"/>
        </w:rPr>
        <w:t xml:space="preserve">informationen för </w:t>
      </w:r>
      <w:r w:rsidR="005D2ED7" w:rsidRPr="006266FF">
        <w:rPr>
          <w:rFonts w:ascii="Times New Roman" w:hAnsi="Times New Roman" w:cs="Times New Roman"/>
          <w:sz w:val="24"/>
          <w:szCs w:val="24"/>
        </w:rPr>
        <w:t>patienter</w:t>
      </w:r>
      <w:r w:rsidR="000069EE">
        <w:rPr>
          <w:rFonts w:ascii="Times New Roman" w:hAnsi="Times New Roman" w:cs="Times New Roman"/>
          <w:sz w:val="24"/>
          <w:szCs w:val="24"/>
        </w:rPr>
        <w:t>na</w:t>
      </w:r>
      <w:r w:rsidR="005D2ED7" w:rsidRPr="006266FF">
        <w:rPr>
          <w:rFonts w:ascii="Times New Roman" w:hAnsi="Times New Roman" w:cs="Times New Roman"/>
          <w:sz w:val="24"/>
          <w:szCs w:val="24"/>
        </w:rPr>
        <w:t xml:space="preserve">, </w:t>
      </w:r>
      <w:r w:rsidR="000069EE">
        <w:rPr>
          <w:rFonts w:ascii="Times New Roman" w:hAnsi="Times New Roman" w:cs="Times New Roman"/>
          <w:sz w:val="24"/>
          <w:szCs w:val="24"/>
        </w:rPr>
        <w:t>för att sedan utvärdera</w:t>
      </w:r>
      <w:r w:rsidR="005D2ED7" w:rsidRPr="006266FF">
        <w:rPr>
          <w:rFonts w:ascii="Times New Roman" w:hAnsi="Times New Roman" w:cs="Times New Roman"/>
          <w:sz w:val="24"/>
          <w:szCs w:val="24"/>
        </w:rPr>
        <w:t xml:space="preserve"> muntligen </w:t>
      </w:r>
      <w:r w:rsidR="00C10F7B">
        <w:rPr>
          <w:rFonts w:ascii="Times New Roman" w:hAnsi="Times New Roman" w:cs="Times New Roman"/>
          <w:sz w:val="24"/>
          <w:szCs w:val="24"/>
        </w:rPr>
        <w:t>och/eller</w:t>
      </w:r>
      <w:r w:rsidR="005D2ED7" w:rsidRPr="006266FF">
        <w:rPr>
          <w:rFonts w:ascii="Times New Roman" w:hAnsi="Times New Roman" w:cs="Times New Roman"/>
          <w:sz w:val="24"/>
          <w:szCs w:val="24"/>
        </w:rPr>
        <w:t xml:space="preserve"> skriftligen</w:t>
      </w:r>
      <w:r w:rsidR="00E24F77">
        <w:rPr>
          <w:rFonts w:ascii="Times New Roman" w:hAnsi="Times New Roman" w:cs="Times New Roman"/>
          <w:sz w:val="24"/>
          <w:szCs w:val="24"/>
        </w:rPr>
        <w:t xml:space="preserve"> och </w:t>
      </w:r>
      <w:r w:rsidR="00251614">
        <w:rPr>
          <w:rFonts w:ascii="Times New Roman" w:hAnsi="Times New Roman" w:cs="Times New Roman"/>
          <w:sz w:val="24"/>
          <w:szCs w:val="24"/>
        </w:rPr>
        <w:t>justera informationen ytterligare efter det</w:t>
      </w:r>
      <w:r w:rsidR="005D2ED7" w:rsidRPr="006266FF">
        <w:rPr>
          <w:rFonts w:ascii="Times New Roman" w:hAnsi="Times New Roman" w:cs="Times New Roman"/>
          <w:sz w:val="24"/>
          <w:szCs w:val="24"/>
        </w:rPr>
        <w:t xml:space="preserve">. </w:t>
      </w:r>
    </w:p>
    <w:p w14:paraId="33C2FB88" w14:textId="574032F3" w:rsidR="00E84C30" w:rsidRDefault="005D2ED7" w:rsidP="009A3C50">
      <w:pPr>
        <w:rPr>
          <w:rFonts w:ascii="Times New Roman" w:hAnsi="Times New Roman" w:cs="Times New Roman"/>
          <w:sz w:val="24"/>
          <w:szCs w:val="24"/>
        </w:rPr>
      </w:pPr>
      <w:commentRangeStart w:id="49"/>
      <w:r w:rsidRPr="006266FF">
        <w:rPr>
          <w:rFonts w:ascii="Times New Roman" w:hAnsi="Times New Roman" w:cs="Times New Roman"/>
          <w:sz w:val="24"/>
          <w:szCs w:val="24"/>
        </w:rPr>
        <w:t>Utifrån</w:t>
      </w:r>
      <w:commentRangeEnd w:id="49"/>
      <w:r w:rsidR="007F0E86">
        <w:rPr>
          <w:rStyle w:val="Kommentarsreferens"/>
        </w:rPr>
        <w:commentReference w:id="49"/>
      </w:r>
      <w:r w:rsidRPr="006266FF">
        <w:rPr>
          <w:rFonts w:ascii="Times New Roman" w:hAnsi="Times New Roman" w:cs="Times New Roman"/>
          <w:sz w:val="24"/>
          <w:szCs w:val="24"/>
        </w:rPr>
        <w:t xml:space="preserve"> data som samlas in </w:t>
      </w:r>
      <w:r w:rsidRPr="006266FF">
        <w:rPr>
          <w:rFonts w:ascii="Times New Roman" w:hAnsi="Times New Roman" w:cs="Times New Roman"/>
          <w:b/>
          <w:bCs/>
          <w:sz w:val="24"/>
          <w:szCs w:val="24"/>
        </w:rPr>
        <w:t>studeras</w:t>
      </w:r>
      <w:r w:rsidRPr="006266FF">
        <w:rPr>
          <w:rFonts w:ascii="Times New Roman" w:hAnsi="Times New Roman" w:cs="Times New Roman"/>
          <w:sz w:val="24"/>
          <w:szCs w:val="24"/>
        </w:rPr>
        <w:t xml:space="preserve"> resultaten av patient och vårdpersonals upplevelse av tillhandahållen informationsbroschyr. </w:t>
      </w:r>
      <w:r w:rsidR="00E84C30" w:rsidRPr="006266FF">
        <w:rPr>
          <w:rFonts w:ascii="Times New Roman" w:hAnsi="Times New Roman" w:cs="Times New Roman"/>
          <w:sz w:val="24"/>
          <w:szCs w:val="24"/>
        </w:rPr>
        <w:t xml:space="preserve">Utvärderingen av förbättringsarbetet planeras att göras genom att </w:t>
      </w:r>
      <w:commentRangeStart w:id="50"/>
      <w:r w:rsidR="00E84C30" w:rsidRPr="006266FF">
        <w:rPr>
          <w:rFonts w:ascii="Times New Roman" w:hAnsi="Times New Roman" w:cs="Times New Roman"/>
          <w:sz w:val="24"/>
          <w:szCs w:val="24"/>
        </w:rPr>
        <w:t>följa upp de parameter av delaktighet som patienterna fyller i vid utvärdering av sin vård.</w:t>
      </w:r>
      <w:commentRangeEnd w:id="50"/>
      <w:r w:rsidR="007F0E86">
        <w:rPr>
          <w:rStyle w:val="Kommentarsreferens"/>
        </w:rPr>
        <w:commentReference w:id="50"/>
      </w:r>
      <w:r w:rsidR="00E84C30" w:rsidRPr="006266FF">
        <w:rPr>
          <w:rFonts w:ascii="Times New Roman" w:hAnsi="Times New Roman" w:cs="Times New Roman"/>
          <w:sz w:val="24"/>
          <w:szCs w:val="24"/>
        </w:rPr>
        <w:t xml:space="preserve"> Genom att titta på hur </w:t>
      </w:r>
      <w:commentRangeStart w:id="51"/>
      <w:r w:rsidR="00E84C30" w:rsidRPr="006266FF">
        <w:rPr>
          <w:rFonts w:ascii="Times New Roman" w:hAnsi="Times New Roman" w:cs="Times New Roman"/>
          <w:sz w:val="24"/>
          <w:szCs w:val="24"/>
        </w:rPr>
        <w:t xml:space="preserve">siffrorna sett ut i december och jämför </w:t>
      </w:r>
      <w:commentRangeEnd w:id="51"/>
      <w:r w:rsidR="007F0E86">
        <w:rPr>
          <w:rStyle w:val="Kommentarsreferens"/>
        </w:rPr>
        <w:commentReference w:id="51"/>
      </w:r>
      <w:r w:rsidR="00E84C30" w:rsidRPr="006266FF">
        <w:rPr>
          <w:rFonts w:ascii="Times New Roman" w:hAnsi="Times New Roman" w:cs="Times New Roman"/>
          <w:sz w:val="24"/>
          <w:szCs w:val="24"/>
        </w:rPr>
        <w:t xml:space="preserve">siffrorna för månaden </w:t>
      </w:r>
      <w:r w:rsidR="0090761C">
        <w:rPr>
          <w:rFonts w:ascii="Times New Roman" w:hAnsi="Times New Roman" w:cs="Times New Roman"/>
          <w:sz w:val="24"/>
          <w:szCs w:val="24"/>
        </w:rPr>
        <w:t>juni</w:t>
      </w:r>
      <w:r w:rsidR="00E84C30" w:rsidRPr="006266FF">
        <w:rPr>
          <w:rFonts w:ascii="Times New Roman" w:hAnsi="Times New Roman" w:cs="Times New Roman"/>
          <w:sz w:val="24"/>
          <w:szCs w:val="24"/>
        </w:rPr>
        <w:t xml:space="preserve"> som ligger 3 månader efter </w:t>
      </w:r>
      <w:r w:rsidR="00D61C4C">
        <w:rPr>
          <w:rFonts w:ascii="Times New Roman" w:hAnsi="Times New Roman" w:cs="Times New Roman"/>
          <w:sz w:val="24"/>
          <w:szCs w:val="24"/>
        </w:rPr>
        <w:t xml:space="preserve">införandet av </w:t>
      </w:r>
      <w:r w:rsidR="00EB5310">
        <w:rPr>
          <w:rFonts w:ascii="Times New Roman" w:hAnsi="Times New Roman" w:cs="Times New Roman"/>
          <w:sz w:val="24"/>
          <w:szCs w:val="24"/>
        </w:rPr>
        <w:t>informationsbroschyren</w:t>
      </w:r>
      <w:r w:rsidR="00D61C4C">
        <w:rPr>
          <w:rFonts w:ascii="Times New Roman" w:hAnsi="Times New Roman" w:cs="Times New Roman"/>
          <w:sz w:val="24"/>
          <w:szCs w:val="24"/>
        </w:rPr>
        <w:t xml:space="preserve"> </w:t>
      </w:r>
      <w:r w:rsidR="00E84C30" w:rsidRPr="006266FF">
        <w:rPr>
          <w:rFonts w:ascii="Times New Roman" w:hAnsi="Times New Roman" w:cs="Times New Roman"/>
          <w:sz w:val="24"/>
          <w:szCs w:val="24"/>
        </w:rPr>
        <w:t xml:space="preserve">kan det mätas om detta gett några utslag på parametrar av information och delaktighet. För att få mer specifika data kan en möjlighet vara att efter tre månader lägga till en utvärdering av informationen till de befintliga utvärderingarna med frågor om patientens upplevelse av informationen. </w:t>
      </w:r>
    </w:p>
    <w:p w14:paraId="55D65D0E" w14:textId="52A4D737" w:rsidR="005D2ED7" w:rsidRPr="006266FF" w:rsidRDefault="005D2ED7" w:rsidP="009A3C50">
      <w:pPr>
        <w:rPr>
          <w:rFonts w:ascii="Times New Roman" w:hAnsi="Times New Roman" w:cs="Times New Roman"/>
          <w:sz w:val="24"/>
          <w:szCs w:val="24"/>
        </w:rPr>
      </w:pPr>
      <w:r w:rsidRPr="006266FF">
        <w:rPr>
          <w:rFonts w:ascii="Times New Roman" w:hAnsi="Times New Roman" w:cs="Times New Roman"/>
          <w:sz w:val="24"/>
          <w:szCs w:val="24"/>
        </w:rPr>
        <w:t xml:space="preserve">Reflektion och redovisning av </w:t>
      </w:r>
      <w:r w:rsidR="00010EF7" w:rsidRPr="006266FF">
        <w:rPr>
          <w:rFonts w:ascii="Times New Roman" w:hAnsi="Times New Roman" w:cs="Times New Roman"/>
          <w:sz w:val="24"/>
          <w:szCs w:val="24"/>
        </w:rPr>
        <w:t>insamlade data</w:t>
      </w:r>
      <w:r w:rsidRPr="006266FF">
        <w:rPr>
          <w:rFonts w:ascii="Times New Roman" w:hAnsi="Times New Roman" w:cs="Times New Roman"/>
          <w:sz w:val="24"/>
          <w:szCs w:val="24"/>
        </w:rPr>
        <w:t xml:space="preserve"> kan göras på arbetsplatsträffar (APT) och utifrån detta kan information eller tillvägagångssätt justeras och det </w:t>
      </w:r>
      <w:r w:rsidRPr="006266FF">
        <w:rPr>
          <w:rFonts w:ascii="Times New Roman" w:hAnsi="Times New Roman" w:cs="Times New Roman"/>
          <w:b/>
          <w:bCs/>
          <w:sz w:val="24"/>
          <w:szCs w:val="24"/>
        </w:rPr>
        <w:t>ageras</w:t>
      </w:r>
      <w:r w:rsidRPr="006266FF">
        <w:rPr>
          <w:rFonts w:ascii="Times New Roman" w:hAnsi="Times New Roman" w:cs="Times New Roman"/>
          <w:sz w:val="24"/>
          <w:szCs w:val="24"/>
        </w:rPr>
        <w:t xml:space="preserve"> till förändringar och förbättringar av implementeringen (Andersson, 2018)</w:t>
      </w:r>
      <w:r w:rsidR="00EB5310">
        <w:rPr>
          <w:rFonts w:ascii="Times New Roman" w:hAnsi="Times New Roman" w:cs="Times New Roman"/>
          <w:sz w:val="24"/>
          <w:szCs w:val="24"/>
        </w:rPr>
        <w:t>.</w:t>
      </w:r>
      <w:r w:rsidRPr="006266FF">
        <w:rPr>
          <w:rFonts w:ascii="Times New Roman" w:hAnsi="Times New Roman" w:cs="Times New Roman"/>
          <w:sz w:val="24"/>
          <w:szCs w:val="24"/>
        </w:rPr>
        <w:t xml:space="preserve"> </w:t>
      </w:r>
    </w:p>
    <w:p w14:paraId="4E57C782" w14:textId="77777777" w:rsidR="00C70BE4" w:rsidRPr="0065482E" w:rsidRDefault="00C70BE4" w:rsidP="00936CC0">
      <w:pPr>
        <w:pStyle w:val="Rubrik2"/>
        <w:spacing w:after="240"/>
        <w:rPr>
          <w:rFonts w:ascii="Arial Narrow" w:hAnsi="Arial Narrow" w:cs="Times New Roman"/>
          <w:color w:val="auto"/>
          <w:sz w:val="30"/>
          <w:szCs w:val="30"/>
        </w:rPr>
      </w:pPr>
      <w:r w:rsidRPr="0065482E">
        <w:rPr>
          <w:rFonts w:ascii="Arial Narrow" w:hAnsi="Arial Narrow" w:cs="Times New Roman"/>
          <w:color w:val="auto"/>
          <w:sz w:val="30"/>
          <w:szCs w:val="30"/>
        </w:rPr>
        <w:t xml:space="preserve">Etiska </w:t>
      </w:r>
      <w:commentRangeStart w:id="52"/>
      <w:r w:rsidRPr="0065482E">
        <w:rPr>
          <w:rFonts w:ascii="Arial Narrow" w:hAnsi="Arial Narrow" w:cs="Times New Roman"/>
          <w:color w:val="auto"/>
          <w:sz w:val="30"/>
          <w:szCs w:val="30"/>
        </w:rPr>
        <w:t>övervägande</w:t>
      </w:r>
      <w:commentRangeEnd w:id="52"/>
      <w:r w:rsidR="007F0E86">
        <w:rPr>
          <w:rStyle w:val="Kommentarsreferens"/>
          <w:rFonts w:asciiTheme="minorHAnsi" w:eastAsiaTheme="minorHAnsi" w:hAnsiTheme="minorHAnsi" w:cstheme="minorBidi"/>
          <w:color w:val="auto"/>
        </w:rPr>
        <w:commentReference w:id="52"/>
      </w:r>
    </w:p>
    <w:p w14:paraId="0FD494BA" w14:textId="48BFA533" w:rsidR="00C70BE4" w:rsidRPr="006266FF" w:rsidRDefault="00C70BE4" w:rsidP="00C70BE4">
      <w:pPr>
        <w:rPr>
          <w:rFonts w:ascii="Times New Roman" w:hAnsi="Times New Roman" w:cs="Times New Roman"/>
          <w:sz w:val="24"/>
          <w:szCs w:val="24"/>
        </w:rPr>
      </w:pPr>
      <w:r w:rsidRPr="006266FF">
        <w:rPr>
          <w:rFonts w:ascii="Times New Roman" w:hAnsi="Times New Roman" w:cs="Times New Roman"/>
          <w:sz w:val="24"/>
          <w:szCs w:val="24"/>
        </w:rPr>
        <w:t xml:space="preserve">I den etiska koden för sjuksköterskor International Council of Nurses, ICN:s, fastställs sjuksköterskornas ansvar att förmedla information så att personen/patienten har den information som krävs för ett samarbete </w:t>
      </w:r>
      <w:r w:rsidR="00A6288E">
        <w:rPr>
          <w:rFonts w:ascii="Times New Roman" w:hAnsi="Times New Roman" w:cs="Times New Roman"/>
          <w:sz w:val="24"/>
          <w:szCs w:val="24"/>
        </w:rPr>
        <w:t>i</w:t>
      </w:r>
      <w:r w:rsidRPr="006266FF">
        <w:rPr>
          <w:rFonts w:ascii="Times New Roman" w:hAnsi="Times New Roman" w:cs="Times New Roman"/>
          <w:sz w:val="24"/>
          <w:szCs w:val="24"/>
        </w:rPr>
        <w:t xml:space="preserve"> omvårdnad och medicinsk behandling (</w:t>
      </w:r>
      <w:r w:rsidRPr="006266FF">
        <w:rPr>
          <w:rFonts w:ascii="Times New Roman" w:eastAsia="Times New Roman" w:hAnsi="Times New Roman" w:cs="Times New Roman"/>
          <w:sz w:val="24"/>
          <w:szCs w:val="24"/>
        </w:rPr>
        <w:t>Svensk sjuksköterskeförening, 2017).</w:t>
      </w:r>
      <w:r w:rsidR="004105CC">
        <w:rPr>
          <w:rFonts w:ascii="Times New Roman" w:eastAsia="Times New Roman" w:hAnsi="Times New Roman" w:cs="Times New Roman"/>
          <w:sz w:val="24"/>
          <w:szCs w:val="24"/>
        </w:rPr>
        <w:t xml:space="preserve"> </w:t>
      </w:r>
      <w:r w:rsidRPr="006266FF">
        <w:rPr>
          <w:rFonts w:ascii="Times New Roman" w:hAnsi="Times New Roman" w:cs="Times New Roman"/>
          <w:sz w:val="24"/>
          <w:szCs w:val="24"/>
        </w:rPr>
        <w:t>Med ökad tillgång till information för patienten stärks individens möjlighet till autonomin</w:t>
      </w:r>
      <w:r w:rsidR="00460A90">
        <w:rPr>
          <w:rFonts w:ascii="Times New Roman" w:hAnsi="Times New Roman" w:cs="Times New Roman"/>
          <w:sz w:val="24"/>
          <w:szCs w:val="24"/>
        </w:rPr>
        <w:t>, och</w:t>
      </w:r>
      <w:r w:rsidRPr="006266FF">
        <w:rPr>
          <w:rFonts w:ascii="Times New Roman" w:hAnsi="Times New Roman" w:cs="Times New Roman"/>
          <w:sz w:val="24"/>
          <w:szCs w:val="24"/>
        </w:rPr>
        <w:t xml:space="preserve"> är en viktig del vårdens arbete för en personcentrerad hälso- och sjukvård. Möjligheterna för patienterna att fatta informerade beslut är beroende av</w:t>
      </w:r>
      <w:r w:rsidR="00530729">
        <w:rPr>
          <w:rFonts w:ascii="Times New Roman" w:hAnsi="Times New Roman" w:cs="Times New Roman"/>
          <w:sz w:val="24"/>
          <w:szCs w:val="24"/>
        </w:rPr>
        <w:t xml:space="preserve"> </w:t>
      </w:r>
      <w:r w:rsidR="00530729" w:rsidRPr="006266FF">
        <w:rPr>
          <w:rFonts w:ascii="Times New Roman" w:hAnsi="Times New Roman" w:cs="Times New Roman"/>
          <w:sz w:val="24"/>
          <w:szCs w:val="24"/>
        </w:rPr>
        <w:t>tillgången till relevant information</w:t>
      </w:r>
      <w:r w:rsidR="009D3685">
        <w:rPr>
          <w:rFonts w:ascii="Times New Roman" w:hAnsi="Times New Roman" w:cs="Times New Roman"/>
          <w:sz w:val="24"/>
          <w:szCs w:val="24"/>
        </w:rPr>
        <w:t>,</w:t>
      </w:r>
      <w:r w:rsidR="001937A7">
        <w:rPr>
          <w:rFonts w:ascii="Times New Roman" w:hAnsi="Times New Roman" w:cs="Times New Roman"/>
          <w:sz w:val="24"/>
          <w:szCs w:val="24"/>
        </w:rPr>
        <w:t xml:space="preserve"> alltså</w:t>
      </w:r>
      <w:r w:rsidR="00530729">
        <w:rPr>
          <w:rFonts w:ascii="Times New Roman" w:hAnsi="Times New Roman" w:cs="Times New Roman"/>
          <w:sz w:val="24"/>
          <w:szCs w:val="24"/>
        </w:rPr>
        <w:t xml:space="preserve"> så</w:t>
      </w:r>
      <w:r w:rsidRPr="006266FF">
        <w:rPr>
          <w:rFonts w:ascii="Times New Roman" w:hAnsi="Times New Roman" w:cs="Times New Roman"/>
          <w:sz w:val="24"/>
          <w:szCs w:val="24"/>
        </w:rPr>
        <w:t xml:space="preserve"> att </w:t>
      </w:r>
      <w:r w:rsidR="00D256C1">
        <w:rPr>
          <w:rFonts w:ascii="Times New Roman" w:hAnsi="Times New Roman" w:cs="Times New Roman"/>
          <w:sz w:val="24"/>
          <w:szCs w:val="24"/>
        </w:rPr>
        <w:t>de</w:t>
      </w:r>
      <w:r w:rsidRPr="006266FF">
        <w:rPr>
          <w:rFonts w:ascii="Times New Roman" w:hAnsi="Times New Roman" w:cs="Times New Roman"/>
          <w:sz w:val="24"/>
          <w:szCs w:val="24"/>
        </w:rPr>
        <w:t xml:space="preserve"> vet vad </w:t>
      </w:r>
      <w:r w:rsidR="00907A4A">
        <w:rPr>
          <w:rFonts w:ascii="Times New Roman" w:hAnsi="Times New Roman" w:cs="Times New Roman"/>
          <w:sz w:val="24"/>
          <w:szCs w:val="24"/>
        </w:rPr>
        <w:t>besluten</w:t>
      </w:r>
      <w:r w:rsidRPr="006266FF">
        <w:rPr>
          <w:rFonts w:ascii="Times New Roman" w:hAnsi="Times New Roman" w:cs="Times New Roman"/>
          <w:sz w:val="24"/>
          <w:szCs w:val="24"/>
        </w:rPr>
        <w:t xml:space="preserve"> innebär och leder </w:t>
      </w:r>
      <w:r w:rsidR="006524C5">
        <w:rPr>
          <w:rFonts w:ascii="Times New Roman" w:hAnsi="Times New Roman" w:cs="Times New Roman"/>
          <w:sz w:val="24"/>
          <w:szCs w:val="24"/>
        </w:rPr>
        <w:t>till</w:t>
      </w:r>
      <w:r w:rsidR="00530729">
        <w:rPr>
          <w:rFonts w:ascii="Times New Roman" w:hAnsi="Times New Roman" w:cs="Times New Roman"/>
          <w:sz w:val="24"/>
          <w:szCs w:val="24"/>
        </w:rPr>
        <w:t>. D</w:t>
      </w:r>
      <w:r w:rsidRPr="006266FF">
        <w:rPr>
          <w:rFonts w:ascii="Times New Roman" w:hAnsi="Times New Roman" w:cs="Times New Roman"/>
          <w:sz w:val="24"/>
          <w:szCs w:val="24"/>
        </w:rPr>
        <w:t>en som påverkas av beslut ska också kunna påverka beslutet (Sävenstedt &amp; Florin, 2013).</w:t>
      </w:r>
      <w:r w:rsidR="007C7A40">
        <w:rPr>
          <w:rFonts w:ascii="Times New Roman" w:hAnsi="Times New Roman" w:cs="Times New Roman"/>
          <w:sz w:val="24"/>
          <w:szCs w:val="24"/>
        </w:rPr>
        <w:t xml:space="preserve"> </w:t>
      </w:r>
      <w:r w:rsidRPr="006266FF">
        <w:rPr>
          <w:rFonts w:ascii="Times New Roman" w:hAnsi="Times New Roman" w:cs="Times New Roman"/>
          <w:sz w:val="24"/>
          <w:szCs w:val="24"/>
        </w:rPr>
        <w:t xml:space="preserve">Denna utgångspunkt utgör en etisk grund för att genomföra detta förbättringsarbete. </w:t>
      </w:r>
    </w:p>
    <w:p w14:paraId="695A5073" w14:textId="65EE7AC4" w:rsidR="00C70BE4" w:rsidRPr="006266FF" w:rsidRDefault="00C70BE4" w:rsidP="00C70BE4">
      <w:pPr>
        <w:rPr>
          <w:rFonts w:ascii="Times New Roman" w:hAnsi="Times New Roman" w:cs="Times New Roman"/>
          <w:sz w:val="24"/>
          <w:szCs w:val="24"/>
        </w:rPr>
      </w:pPr>
      <w:r w:rsidRPr="006266FF">
        <w:rPr>
          <w:rFonts w:ascii="Times New Roman" w:hAnsi="Times New Roman" w:cs="Times New Roman"/>
          <w:sz w:val="24"/>
          <w:szCs w:val="24"/>
        </w:rPr>
        <w:t xml:space="preserve">Etiken i genomförandet av förbättringsarbetet fastslås även det av ICN. Där preciseras kravet att använda ett system och tillvägagångssätt för data- och informationshantering, dokumentation och journalföring som garanterar sekretess och värnar om där patienter och individer som tar del av </w:t>
      </w:r>
      <w:r w:rsidR="00E630F1" w:rsidRPr="006266FF">
        <w:rPr>
          <w:rFonts w:ascii="Times New Roman" w:hAnsi="Times New Roman" w:cs="Times New Roman"/>
          <w:sz w:val="24"/>
          <w:szCs w:val="24"/>
        </w:rPr>
        <w:t>förbättringsarbetet</w:t>
      </w:r>
      <w:r w:rsidRPr="006266FF">
        <w:rPr>
          <w:rFonts w:ascii="Times New Roman" w:hAnsi="Times New Roman" w:cs="Times New Roman"/>
          <w:sz w:val="24"/>
          <w:szCs w:val="24"/>
        </w:rPr>
        <w:t xml:space="preserve"> (</w:t>
      </w:r>
      <w:r w:rsidRPr="006266FF">
        <w:rPr>
          <w:rFonts w:ascii="Times New Roman" w:eastAsia="Times New Roman" w:hAnsi="Times New Roman" w:cs="Times New Roman"/>
          <w:sz w:val="24"/>
          <w:szCs w:val="24"/>
        </w:rPr>
        <w:t>Svensk sjuksköterskeförening, 2017).</w:t>
      </w:r>
    </w:p>
    <w:p w14:paraId="569D9B05" w14:textId="77777777" w:rsidR="00C17E7C" w:rsidRDefault="00C17E7C">
      <w:pPr>
        <w:rPr>
          <w:rFonts w:ascii="Arial Narrow" w:hAnsi="Arial Narrow"/>
          <w:b/>
          <w:bCs/>
          <w:sz w:val="36"/>
          <w:szCs w:val="36"/>
        </w:rPr>
      </w:pPr>
      <w:r>
        <w:lastRenderedPageBreak/>
        <w:br w:type="page"/>
      </w:r>
    </w:p>
    <w:p w14:paraId="4369F633" w14:textId="40B40E83" w:rsidR="009A3C50" w:rsidRPr="0065482E" w:rsidRDefault="009A3C50" w:rsidP="0065482E">
      <w:pPr>
        <w:pStyle w:val="Formatmall1"/>
      </w:pPr>
      <w:r w:rsidRPr="0065482E">
        <w:lastRenderedPageBreak/>
        <w:t>Diskussion</w:t>
      </w:r>
    </w:p>
    <w:p w14:paraId="7240509A" w14:textId="33BE214A" w:rsidR="003543EA" w:rsidRPr="006B1E9C" w:rsidRDefault="006F3E56" w:rsidP="009A3C50">
      <w:pPr>
        <w:rPr>
          <w:rFonts w:ascii="Arial Narrow" w:hAnsi="Arial Narrow" w:cs="Times New Roman"/>
          <w:sz w:val="30"/>
          <w:szCs w:val="30"/>
        </w:rPr>
      </w:pPr>
      <w:r w:rsidRPr="006B1E9C">
        <w:rPr>
          <w:rFonts w:ascii="Arial Narrow" w:hAnsi="Arial Narrow" w:cs="Times New Roman"/>
          <w:sz w:val="30"/>
          <w:szCs w:val="30"/>
        </w:rPr>
        <w:t>Metod</w:t>
      </w:r>
    </w:p>
    <w:p w14:paraId="3F6B6C2B" w14:textId="198B3606" w:rsidR="008D0335" w:rsidRDefault="00CE0826" w:rsidP="009A3C50">
      <w:pPr>
        <w:rPr>
          <w:rFonts w:ascii="Times New Roman" w:hAnsi="Times New Roman" w:cs="Times New Roman"/>
          <w:sz w:val="24"/>
          <w:szCs w:val="24"/>
        </w:rPr>
      </w:pPr>
      <w:r>
        <w:rPr>
          <w:rFonts w:ascii="Times New Roman" w:hAnsi="Times New Roman" w:cs="Times New Roman"/>
          <w:sz w:val="24"/>
          <w:szCs w:val="24"/>
        </w:rPr>
        <w:t xml:space="preserve">För att </w:t>
      </w:r>
      <w:r w:rsidR="001C7157">
        <w:rPr>
          <w:rFonts w:ascii="Times New Roman" w:hAnsi="Times New Roman" w:cs="Times New Roman"/>
          <w:sz w:val="24"/>
          <w:szCs w:val="24"/>
        </w:rPr>
        <w:t xml:space="preserve">genomföra ett förbättringsarbete </w:t>
      </w:r>
      <w:r w:rsidR="0034700C">
        <w:rPr>
          <w:rFonts w:ascii="Times New Roman" w:hAnsi="Times New Roman" w:cs="Times New Roman"/>
          <w:sz w:val="24"/>
          <w:szCs w:val="24"/>
        </w:rPr>
        <w:t xml:space="preserve">av </w:t>
      </w:r>
      <w:r w:rsidR="00D858DA">
        <w:rPr>
          <w:rFonts w:ascii="Times New Roman" w:hAnsi="Times New Roman" w:cs="Times New Roman"/>
          <w:sz w:val="24"/>
          <w:szCs w:val="24"/>
        </w:rPr>
        <w:t>informationsöverföring</w:t>
      </w:r>
      <w:r w:rsidR="00B262B8">
        <w:rPr>
          <w:rFonts w:ascii="Times New Roman" w:hAnsi="Times New Roman" w:cs="Times New Roman"/>
          <w:sz w:val="24"/>
          <w:szCs w:val="24"/>
        </w:rPr>
        <w:t xml:space="preserve"> a</w:t>
      </w:r>
      <w:r w:rsidR="00994B13">
        <w:rPr>
          <w:rFonts w:ascii="Times New Roman" w:hAnsi="Times New Roman" w:cs="Times New Roman"/>
          <w:sz w:val="24"/>
          <w:szCs w:val="24"/>
        </w:rPr>
        <w:t>v planering</w:t>
      </w:r>
      <w:r w:rsidR="006E177B">
        <w:rPr>
          <w:rFonts w:ascii="Times New Roman" w:hAnsi="Times New Roman" w:cs="Times New Roman"/>
          <w:sz w:val="24"/>
          <w:szCs w:val="24"/>
        </w:rPr>
        <w:t xml:space="preserve"> </w:t>
      </w:r>
      <w:r w:rsidR="00994B13">
        <w:rPr>
          <w:rFonts w:ascii="Times New Roman" w:hAnsi="Times New Roman" w:cs="Times New Roman"/>
          <w:sz w:val="24"/>
          <w:szCs w:val="24"/>
        </w:rPr>
        <w:t xml:space="preserve">av den postoperativa vården och rehabiliteringen </w:t>
      </w:r>
      <w:r w:rsidR="007514EC">
        <w:rPr>
          <w:rFonts w:ascii="Times New Roman" w:hAnsi="Times New Roman" w:cs="Times New Roman"/>
          <w:sz w:val="24"/>
          <w:szCs w:val="24"/>
        </w:rPr>
        <w:t>för patienter som genomgått pankreaskirurgi</w:t>
      </w:r>
      <w:r w:rsidR="002807E3">
        <w:rPr>
          <w:rFonts w:ascii="Times New Roman" w:hAnsi="Times New Roman" w:cs="Times New Roman"/>
          <w:sz w:val="24"/>
          <w:szCs w:val="24"/>
        </w:rPr>
        <w:t xml:space="preserve"> används metoden PGSA</w:t>
      </w:r>
      <w:r w:rsidR="00DD1EB5">
        <w:rPr>
          <w:rFonts w:ascii="Times New Roman" w:hAnsi="Times New Roman" w:cs="Times New Roman"/>
          <w:sz w:val="24"/>
          <w:szCs w:val="24"/>
        </w:rPr>
        <w:t>-</w:t>
      </w:r>
      <w:r w:rsidR="002807E3">
        <w:rPr>
          <w:rFonts w:ascii="Times New Roman" w:hAnsi="Times New Roman" w:cs="Times New Roman"/>
          <w:sz w:val="24"/>
          <w:szCs w:val="24"/>
        </w:rPr>
        <w:t>hjulet.</w:t>
      </w:r>
      <w:r w:rsidR="00042374">
        <w:rPr>
          <w:rFonts w:ascii="Times New Roman" w:hAnsi="Times New Roman" w:cs="Times New Roman"/>
          <w:sz w:val="24"/>
          <w:szCs w:val="24"/>
        </w:rPr>
        <w:t xml:space="preserve"> </w:t>
      </w:r>
      <w:r w:rsidR="00F83954">
        <w:rPr>
          <w:rFonts w:ascii="Times New Roman" w:hAnsi="Times New Roman" w:cs="Times New Roman"/>
          <w:sz w:val="24"/>
          <w:szCs w:val="24"/>
        </w:rPr>
        <w:t>PGSA</w:t>
      </w:r>
      <w:r w:rsidR="00DD1EB5">
        <w:rPr>
          <w:rFonts w:ascii="Times New Roman" w:hAnsi="Times New Roman" w:cs="Times New Roman"/>
          <w:sz w:val="24"/>
          <w:szCs w:val="24"/>
        </w:rPr>
        <w:t>-</w:t>
      </w:r>
      <w:r w:rsidR="00F83954">
        <w:rPr>
          <w:rFonts w:ascii="Times New Roman" w:hAnsi="Times New Roman" w:cs="Times New Roman"/>
          <w:sz w:val="24"/>
          <w:szCs w:val="24"/>
        </w:rPr>
        <w:t>hjulet är ändamålsenligt</w:t>
      </w:r>
      <w:r w:rsidR="00DD1EB5">
        <w:rPr>
          <w:rFonts w:ascii="Times New Roman" w:hAnsi="Times New Roman" w:cs="Times New Roman"/>
          <w:sz w:val="24"/>
          <w:szCs w:val="24"/>
        </w:rPr>
        <w:t xml:space="preserve"> </w:t>
      </w:r>
      <w:r w:rsidR="006E2941">
        <w:rPr>
          <w:rFonts w:ascii="Times New Roman" w:hAnsi="Times New Roman" w:cs="Times New Roman"/>
          <w:sz w:val="24"/>
          <w:szCs w:val="24"/>
        </w:rPr>
        <w:t>för detta</w:t>
      </w:r>
      <w:r w:rsidR="00DD1EB5">
        <w:rPr>
          <w:rFonts w:ascii="Times New Roman" w:hAnsi="Times New Roman" w:cs="Times New Roman"/>
          <w:sz w:val="24"/>
          <w:szCs w:val="24"/>
        </w:rPr>
        <w:t xml:space="preserve"> </w:t>
      </w:r>
      <w:r w:rsidR="002A0164">
        <w:rPr>
          <w:rFonts w:ascii="Times New Roman" w:hAnsi="Times New Roman" w:cs="Times New Roman"/>
          <w:sz w:val="24"/>
          <w:szCs w:val="24"/>
        </w:rPr>
        <w:t xml:space="preserve">då </w:t>
      </w:r>
      <w:r w:rsidR="00764F18">
        <w:rPr>
          <w:rFonts w:ascii="Times New Roman" w:hAnsi="Times New Roman" w:cs="Times New Roman"/>
          <w:sz w:val="24"/>
          <w:szCs w:val="24"/>
        </w:rPr>
        <w:t xml:space="preserve">informationen </w:t>
      </w:r>
      <w:r w:rsidR="00B54B2A">
        <w:rPr>
          <w:rFonts w:ascii="Times New Roman" w:hAnsi="Times New Roman" w:cs="Times New Roman"/>
          <w:sz w:val="24"/>
          <w:szCs w:val="24"/>
        </w:rPr>
        <w:t xml:space="preserve">kan </w:t>
      </w:r>
      <w:r w:rsidR="00047A41">
        <w:rPr>
          <w:rFonts w:ascii="Times New Roman" w:hAnsi="Times New Roman" w:cs="Times New Roman"/>
          <w:sz w:val="24"/>
          <w:szCs w:val="24"/>
        </w:rPr>
        <w:t>bearbetas</w:t>
      </w:r>
      <w:r w:rsidR="00F57C86">
        <w:rPr>
          <w:rFonts w:ascii="Times New Roman" w:hAnsi="Times New Roman" w:cs="Times New Roman"/>
          <w:sz w:val="24"/>
          <w:szCs w:val="24"/>
        </w:rPr>
        <w:t xml:space="preserve"> och </w:t>
      </w:r>
      <w:r w:rsidR="00047A41">
        <w:rPr>
          <w:rFonts w:ascii="Times New Roman" w:hAnsi="Times New Roman" w:cs="Times New Roman"/>
          <w:sz w:val="24"/>
          <w:szCs w:val="24"/>
        </w:rPr>
        <w:t>omformas</w:t>
      </w:r>
      <w:r w:rsidR="00C90176">
        <w:rPr>
          <w:rFonts w:ascii="Times New Roman" w:hAnsi="Times New Roman" w:cs="Times New Roman"/>
          <w:sz w:val="24"/>
          <w:szCs w:val="24"/>
        </w:rPr>
        <w:t xml:space="preserve"> </w:t>
      </w:r>
      <w:r w:rsidR="008F61FA">
        <w:rPr>
          <w:rFonts w:ascii="Times New Roman" w:hAnsi="Times New Roman" w:cs="Times New Roman"/>
          <w:sz w:val="24"/>
          <w:szCs w:val="24"/>
        </w:rPr>
        <w:t xml:space="preserve">upprepade gånger </w:t>
      </w:r>
      <w:r w:rsidR="00B54B2A">
        <w:rPr>
          <w:rFonts w:ascii="Times New Roman" w:hAnsi="Times New Roman" w:cs="Times New Roman"/>
          <w:sz w:val="24"/>
          <w:szCs w:val="24"/>
        </w:rPr>
        <w:t xml:space="preserve">i </w:t>
      </w:r>
      <w:r w:rsidR="00A94234">
        <w:rPr>
          <w:rFonts w:ascii="Times New Roman" w:hAnsi="Times New Roman" w:cs="Times New Roman"/>
          <w:sz w:val="24"/>
          <w:szCs w:val="24"/>
        </w:rPr>
        <w:t>hjulet</w:t>
      </w:r>
      <w:r w:rsidR="008F5C2E">
        <w:rPr>
          <w:rFonts w:ascii="Times New Roman" w:hAnsi="Times New Roman" w:cs="Times New Roman"/>
          <w:sz w:val="24"/>
          <w:szCs w:val="24"/>
        </w:rPr>
        <w:t xml:space="preserve"> </w:t>
      </w:r>
      <w:r w:rsidR="00C90176">
        <w:rPr>
          <w:rFonts w:ascii="Times New Roman" w:hAnsi="Times New Roman" w:cs="Times New Roman"/>
          <w:sz w:val="24"/>
          <w:szCs w:val="24"/>
        </w:rPr>
        <w:t xml:space="preserve">för att </w:t>
      </w:r>
      <w:r w:rsidR="00956C85">
        <w:rPr>
          <w:rFonts w:ascii="Times New Roman" w:hAnsi="Times New Roman" w:cs="Times New Roman"/>
          <w:sz w:val="24"/>
          <w:szCs w:val="24"/>
        </w:rPr>
        <w:t>bli tydlig och använ</w:t>
      </w:r>
      <w:r w:rsidR="00506FF4">
        <w:rPr>
          <w:rFonts w:ascii="Times New Roman" w:hAnsi="Times New Roman" w:cs="Times New Roman"/>
          <w:sz w:val="24"/>
          <w:szCs w:val="24"/>
        </w:rPr>
        <w:t>d</w:t>
      </w:r>
      <w:r w:rsidR="00956C85">
        <w:rPr>
          <w:rFonts w:ascii="Times New Roman" w:hAnsi="Times New Roman" w:cs="Times New Roman"/>
          <w:sz w:val="24"/>
          <w:szCs w:val="24"/>
        </w:rPr>
        <w:t>bar för patienterna.</w:t>
      </w:r>
      <w:r w:rsidR="008F5C2E">
        <w:rPr>
          <w:rFonts w:ascii="Times New Roman" w:hAnsi="Times New Roman" w:cs="Times New Roman"/>
          <w:sz w:val="24"/>
          <w:szCs w:val="24"/>
        </w:rPr>
        <w:t xml:space="preserve"> </w:t>
      </w:r>
      <w:r w:rsidR="00C81A37">
        <w:rPr>
          <w:rFonts w:ascii="Times New Roman" w:hAnsi="Times New Roman" w:cs="Times New Roman"/>
          <w:sz w:val="24"/>
          <w:szCs w:val="24"/>
        </w:rPr>
        <w:t xml:space="preserve">När informationen </w:t>
      </w:r>
      <w:r w:rsidR="009A5F55">
        <w:rPr>
          <w:rFonts w:ascii="Times New Roman" w:hAnsi="Times New Roman" w:cs="Times New Roman"/>
          <w:sz w:val="24"/>
          <w:szCs w:val="24"/>
        </w:rPr>
        <w:t xml:space="preserve">är </w:t>
      </w:r>
      <w:r w:rsidR="000E4BBC">
        <w:rPr>
          <w:rFonts w:ascii="Times New Roman" w:hAnsi="Times New Roman" w:cs="Times New Roman"/>
          <w:sz w:val="24"/>
          <w:szCs w:val="24"/>
        </w:rPr>
        <w:t xml:space="preserve">framarbetad </w:t>
      </w:r>
      <w:r w:rsidR="0008214B">
        <w:rPr>
          <w:rFonts w:ascii="Times New Roman" w:hAnsi="Times New Roman" w:cs="Times New Roman"/>
          <w:sz w:val="24"/>
          <w:szCs w:val="24"/>
        </w:rPr>
        <w:t>byts Planeringsfasen ut ti</w:t>
      </w:r>
      <w:r w:rsidR="00F06F8B">
        <w:rPr>
          <w:rFonts w:ascii="Times New Roman" w:hAnsi="Times New Roman" w:cs="Times New Roman"/>
          <w:sz w:val="24"/>
          <w:szCs w:val="24"/>
        </w:rPr>
        <w:t xml:space="preserve">ll </w:t>
      </w:r>
      <w:r w:rsidR="00BB2E30">
        <w:rPr>
          <w:rFonts w:ascii="Times New Roman" w:hAnsi="Times New Roman" w:cs="Times New Roman"/>
          <w:sz w:val="24"/>
          <w:szCs w:val="24"/>
        </w:rPr>
        <w:t>S</w:t>
      </w:r>
      <w:r w:rsidR="00F06F8B">
        <w:rPr>
          <w:rFonts w:ascii="Times New Roman" w:hAnsi="Times New Roman" w:cs="Times New Roman"/>
          <w:sz w:val="24"/>
          <w:szCs w:val="24"/>
        </w:rPr>
        <w:t xml:space="preserve">tandardiseringsfas </w:t>
      </w:r>
      <w:r w:rsidR="00957E7E">
        <w:rPr>
          <w:rFonts w:ascii="Times New Roman" w:hAnsi="Times New Roman" w:cs="Times New Roman"/>
          <w:sz w:val="24"/>
          <w:szCs w:val="24"/>
        </w:rPr>
        <w:t xml:space="preserve">och </w:t>
      </w:r>
      <w:r w:rsidR="00FF4988">
        <w:rPr>
          <w:rFonts w:ascii="Times New Roman" w:hAnsi="Times New Roman" w:cs="Times New Roman"/>
          <w:sz w:val="24"/>
          <w:szCs w:val="24"/>
        </w:rPr>
        <w:t>används</w:t>
      </w:r>
      <w:r w:rsidR="00957E7E">
        <w:rPr>
          <w:rFonts w:ascii="Times New Roman" w:hAnsi="Times New Roman" w:cs="Times New Roman"/>
          <w:sz w:val="24"/>
          <w:szCs w:val="24"/>
        </w:rPr>
        <w:t xml:space="preserve"> </w:t>
      </w:r>
      <w:r w:rsidR="00896B45">
        <w:rPr>
          <w:rFonts w:ascii="Times New Roman" w:hAnsi="Times New Roman" w:cs="Times New Roman"/>
          <w:sz w:val="24"/>
          <w:szCs w:val="24"/>
        </w:rPr>
        <w:t xml:space="preserve">tills </w:t>
      </w:r>
      <w:r w:rsidR="00D9450A">
        <w:rPr>
          <w:rFonts w:ascii="Times New Roman" w:hAnsi="Times New Roman" w:cs="Times New Roman"/>
          <w:sz w:val="24"/>
          <w:szCs w:val="24"/>
        </w:rPr>
        <w:t xml:space="preserve">behov av förändring identifieras och </w:t>
      </w:r>
      <w:r w:rsidR="00C470CC">
        <w:rPr>
          <w:rFonts w:ascii="Times New Roman" w:hAnsi="Times New Roman" w:cs="Times New Roman"/>
          <w:sz w:val="24"/>
          <w:szCs w:val="24"/>
        </w:rPr>
        <w:t xml:space="preserve">nya </w:t>
      </w:r>
      <w:r w:rsidR="000A79A3">
        <w:rPr>
          <w:rFonts w:ascii="Times New Roman" w:hAnsi="Times New Roman" w:cs="Times New Roman"/>
          <w:sz w:val="24"/>
          <w:szCs w:val="24"/>
        </w:rPr>
        <w:t>förbättringsidéer</w:t>
      </w:r>
      <w:r w:rsidR="00B85E78">
        <w:rPr>
          <w:rFonts w:ascii="Times New Roman" w:hAnsi="Times New Roman" w:cs="Times New Roman"/>
          <w:sz w:val="24"/>
          <w:szCs w:val="24"/>
        </w:rPr>
        <w:t xml:space="preserve"> prövas </w:t>
      </w:r>
      <w:r w:rsidR="00E3454B">
        <w:rPr>
          <w:rFonts w:ascii="Times New Roman" w:hAnsi="Times New Roman" w:cs="Times New Roman"/>
          <w:sz w:val="24"/>
          <w:szCs w:val="24"/>
        </w:rPr>
        <w:t>o</w:t>
      </w:r>
      <w:r w:rsidR="00B85E78">
        <w:rPr>
          <w:rFonts w:ascii="Times New Roman" w:hAnsi="Times New Roman" w:cs="Times New Roman"/>
          <w:sz w:val="24"/>
          <w:szCs w:val="24"/>
        </w:rPr>
        <w:t>ch utveckla</w:t>
      </w:r>
      <w:r w:rsidR="00C2100D">
        <w:rPr>
          <w:rFonts w:ascii="Times New Roman" w:hAnsi="Times New Roman" w:cs="Times New Roman"/>
          <w:sz w:val="24"/>
          <w:szCs w:val="24"/>
        </w:rPr>
        <w:t>s (Hommel, Idwall &amp; Andersson 2013)</w:t>
      </w:r>
      <w:r w:rsidR="0022029B">
        <w:rPr>
          <w:rFonts w:ascii="Times New Roman" w:hAnsi="Times New Roman" w:cs="Times New Roman"/>
          <w:sz w:val="24"/>
          <w:szCs w:val="24"/>
        </w:rPr>
        <w:t>.</w:t>
      </w:r>
    </w:p>
    <w:p w14:paraId="12C43C09" w14:textId="49609496" w:rsidR="002C67C0" w:rsidRDefault="002C67C0" w:rsidP="002C67C0">
      <w:pPr>
        <w:rPr>
          <w:rFonts w:ascii="Times New Roman" w:hAnsi="Times New Roman" w:cs="Times New Roman"/>
          <w:sz w:val="24"/>
          <w:szCs w:val="24"/>
        </w:rPr>
      </w:pPr>
      <w:commentRangeStart w:id="53"/>
      <w:r>
        <w:rPr>
          <w:rFonts w:ascii="Times New Roman" w:hAnsi="Times New Roman" w:cs="Times New Roman"/>
          <w:sz w:val="24"/>
          <w:szCs w:val="24"/>
        </w:rPr>
        <w:t xml:space="preserve">Processen med förbättringsarbetet har startat och  </w:t>
      </w:r>
      <w:r w:rsidRPr="00102C2F">
        <w:rPr>
          <w:rFonts w:ascii="Times New Roman" w:hAnsi="Times New Roman" w:cs="Times New Roman"/>
          <w:sz w:val="24"/>
          <w:szCs w:val="24"/>
        </w:rPr>
        <w:t>disku</w:t>
      </w:r>
      <w:r>
        <w:rPr>
          <w:rFonts w:ascii="Times New Roman" w:hAnsi="Times New Roman" w:cs="Times New Roman"/>
          <w:sz w:val="24"/>
          <w:szCs w:val="24"/>
        </w:rPr>
        <w:t xml:space="preserve">ssion har förts om </w:t>
      </w:r>
      <w:r w:rsidRPr="00102C2F">
        <w:rPr>
          <w:rFonts w:ascii="Times New Roman" w:hAnsi="Times New Roman" w:cs="Times New Roman"/>
          <w:sz w:val="24"/>
          <w:szCs w:val="24"/>
        </w:rPr>
        <w:t>informationsinnehållet tillsammans med ERAS-ansvarig sjuksköterska</w:t>
      </w:r>
      <w:r>
        <w:rPr>
          <w:rFonts w:ascii="Times New Roman" w:hAnsi="Times New Roman" w:cs="Times New Roman"/>
          <w:sz w:val="24"/>
          <w:szCs w:val="24"/>
        </w:rPr>
        <w:t>. Det</w:t>
      </w:r>
      <w:r w:rsidRPr="00102C2F">
        <w:rPr>
          <w:rFonts w:ascii="Times New Roman" w:hAnsi="Times New Roman" w:cs="Times New Roman"/>
          <w:sz w:val="24"/>
          <w:szCs w:val="24"/>
        </w:rPr>
        <w:t xml:space="preserve"> blev </w:t>
      </w:r>
      <w:r>
        <w:rPr>
          <w:rFonts w:ascii="Times New Roman" w:hAnsi="Times New Roman" w:cs="Times New Roman"/>
          <w:sz w:val="24"/>
          <w:szCs w:val="24"/>
        </w:rPr>
        <w:t xml:space="preserve">med detta </w:t>
      </w:r>
      <w:r w:rsidRPr="00102C2F">
        <w:rPr>
          <w:rFonts w:ascii="Times New Roman" w:hAnsi="Times New Roman" w:cs="Times New Roman"/>
          <w:sz w:val="24"/>
          <w:szCs w:val="24"/>
        </w:rPr>
        <w:t xml:space="preserve">tydligt att </w:t>
      </w:r>
      <w:r>
        <w:rPr>
          <w:rFonts w:ascii="Times New Roman" w:hAnsi="Times New Roman" w:cs="Times New Roman"/>
          <w:sz w:val="24"/>
          <w:szCs w:val="24"/>
        </w:rPr>
        <w:t>informationen</w:t>
      </w:r>
      <w:r w:rsidRPr="00102C2F">
        <w:rPr>
          <w:rFonts w:ascii="Times New Roman" w:hAnsi="Times New Roman" w:cs="Times New Roman"/>
          <w:sz w:val="24"/>
          <w:szCs w:val="24"/>
        </w:rPr>
        <w:t xml:space="preserve"> hade två olika typer av innehåll.</w:t>
      </w:r>
      <w:r>
        <w:rPr>
          <w:rFonts w:ascii="Times New Roman" w:hAnsi="Times New Roman" w:cs="Times New Roman"/>
          <w:sz w:val="24"/>
          <w:szCs w:val="24"/>
        </w:rPr>
        <w:t xml:space="preserve"> D</w:t>
      </w:r>
      <w:r w:rsidRPr="00102C2F">
        <w:rPr>
          <w:rFonts w:ascii="Times New Roman" w:hAnsi="Times New Roman" w:cs="Times New Roman"/>
          <w:sz w:val="24"/>
          <w:szCs w:val="24"/>
        </w:rPr>
        <w:t>elvis informera</w:t>
      </w:r>
      <w:r>
        <w:rPr>
          <w:rFonts w:ascii="Times New Roman" w:hAnsi="Times New Roman" w:cs="Times New Roman"/>
          <w:sz w:val="24"/>
          <w:szCs w:val="24"/>
        </w:rPr>
        <w:t>s</w:t>
      </w:r>
      <w:r w:rsidRPr="00102C2F">
        <w:rPr>
          <w:rFonts w:ascii="Times New Roman" w:hAnsi="Times New Roman" w:cs="Times New Roman"/>
          <w:sz w:val="24"/>
          <w:szCs w:val="24"/>
        </w:rPr>
        <w:t xml:space="preserve"> patienterna om vad som förväntades av </w:t>
      </w:r>
      <w:r>
        <w:rPr>
          <w:rFonts w:ascii="Times New Roman" w:hAnsi="Times New Roman" w:cs="Times New Roman"/>
          <w:sz w:val="24"/>
          <w:szCs w:val="24"/>
        </w:rPr>
        <w:t>dem själva</w:t>
      </w:r>
      <w:r w:rsidRPr="00102C2F">
        <w:rPr>
          <w:rFonts w:ascii="Times New Roman" w:hAnsi="Times New Roman" w:cs="Times New Roman"/>
          <w:sz w:val="24"/>
          <w:szCs w:val="24"/>
        </w:rPr>
        <w:t xml:space="preserve"> </w:t>
      </w:r>
      <w:r>
        <w:rPr>
          <w:rFonts w:ascii="Times New Roman" w:hAnsi="Times New Roman" w:cs="Times New Roman"/>
          <w:sz w:val="24"/>
          <w:szCs w:val="24"/>
        </w:rPr>
        <w:t xml:space="preserve">med egenvård i form av träning och kostintag med mera, </w:t>
      </w:r>
      <w:r w:rsidRPr="00102C2F">
        <w:rPr>
          <w:rFonts w:ascii="Times New Roman" w:hAnsi="Times New Roman" w:cs="Times New Roman"/>
          <w:sz w:val="24"/>
          <w:szCs w:val="24"/>
        </w:rPr>
        <w:t>del</w:t>
      </w:r>
      <w:r>
        <w:rPr>
          <w:rFonts w:ascii="Times New Roman" w:hAnsi="Times New Roman" w:cs="Times New Roman"/>
          <w:sz w:val="24"/>
          <w:szCs w:val="24"/>
        </w:rPr>
        <w:t>s</w:t>
      </w:r>
      <w:r w:rsidRPr="00102C2F">
        <w:rPr>
          <w:rFonts w:ascii="Times New Roman" w:hAnsi="Times New Roman" w:cs="Times New Roman"/>
          <w:sz w:val="24"/>
          <w:szCs w:val="24"/>
        </w:rPr>
        <w:t xml:space="preserve"> kring vad som planer</w:t>
      </w:r>
      <w:r>
        <w:rPr>
          <w:rFonts w:ascii="Times New Roman" w:hAnsi="Times New Roman" w:cs="Times New Roman"/>
          <w:sz w:val="24"/>
          <w:szCs w:val="24"/>
        </w:rPr>
        <w:t>a</w:t>
      </w:r>
      <w:r w:rsidRPr="00102C2F">
        <w:rPr>
          <w:rFonts w:ascii="Times New Roman" w:hAnsi="Times New Roman" w:cs="Times New Roman"/>
          <w:sz w:val="24"/>
          <w:szCs w:val="24"/>
        </w:rPr>
        <w:t>s ske dag för dag</w:t>
      </w:r>
      <w:r>
        <w:rPr>
          <w:rFonts w:ascii="Times New Roman" w:hAnsi="Times New Roman" w:cs="Times New Roman"/>
          <w:sz w:val="24"/>
          <w:szCs w:val="24"/>
        </w:rPr>
        <w:t>, avlägsnandet av kateter, sond, drän samt provtagningar och så vidare. Denna kollegiala respons gav även idéer om att</w:t>
      </w:r>
      <w:r w:rsidRPr="00102C2F">
        <w:rPr>
          <w:rFonts w:ascii="Times New Roman" w:hAnsi="Times New Roman" w:cs="Times New Roman"/>
          <w:sz w:val="24"/>
          <w:szCs w:val="24"/>
        </w:rPr>
        <w:t xml:space="preserve"> </w:t>
      </w:r>
      <w:r>
        <w:rPr>
          <w:rFonts w:ascii="Times New Roman" w:hAnsi="Times New Roman" w:cs="Times New Roman"/>
          <w:sz w:val="24"/>
          <w:szCs w:val="24"/>
        </w:rPr>
        <w:t xml:space="preserve">i </w:t>
      </w:r>
      <w:r w:rsidRPr="00102C2F">
        <w:rPr>
          <w:rFonts w:ascii="Times New Roman" w:hAnsi="Times New Roman" w:cs="Times New Roman"/>
          <w:sz w:val="24"/>
          <w:szCs w:val="24"/>
        </w:rPr>
        <w:t xml:space="preserve">informationen </w:t>
      </w:r>
      <w:r>
        <w:rPr>
          <w:rFonts w:ascii="Times New Roman" w:hAnsi="Times New Roman" w:cs="Times New Roman"/>
          <w:sz w:val="24"/>
          <w:szCs w:val="24"/>
        </w:rPr>
        <w:t>skala ner texten och</w:t>
      </w:r>
      <w:r w:rsidRPr="00102C2F">
        <w:rPr>
          <w:rFonts w:ascii="Times New Roman" w:hAnsi="Times New Roman" w:cs="Times New Roman"/>
          <w:sz w:val="24"/>
          <w:szCs w:val="24"/>
        </w:rPr>
        <w:t xml:space="preserve"> </w:t>
      </w:r>
      <w:r>
        <w:rPr>
          <w:rFonts w:ascii="Times New Roman" w:hAnsi="Times New Roman" w:cs="Times New Roman"/>
          <w:sz w:val="24"/>
          <w:szCs w:val="24"/>
        </w:rPr>
        <w:t>uttrycka</w:t>
      </w:r>
      <w:r w:rsidRPr="00102C2F">
        <w:rPr>
          <w:rFonts w:ascii="Times New Roman" w:hAnsi="Times New Roman" w:cs="Times New Roman"/>
          <w:sz w:val="24"/>
          <w:szCs w:val="24"/>
        </w:rPr>
        <w:t xml:space="preserve"> mer </w:t>
      </w:r>
      <w:r>
        <w:rPr>
          <w:rFonts w:ascii="Times New Roman" w:hAnsi="Times New Roman" w:cs="Times New Roman"/>
          <w:sz w:val="24"/>
          <w:szCs w:val="24"/>
        </w:rPr>
        <w:t xml:space="preserve">med </w:t>
      </w:r>
      <w:r w:rsidRPr="00102C2F">
        <w:rPr>
          <w:rFonts w:ascii="Times New Roman" w:hAnsi="Times New Roman" w:cs="Times New Roman"/>
          <w:sz w:val="24"/>
          <w:szCs w:val="24"/>
        </w:rPr>
        <w:t>bilder</w:t>
      </w:r>
      <w:r>
        <w:rPr>
          <w:rFonts w:ascii="Times New Roman" w:hAnsi="Times New Roman" w:cs="Times New Roman"/>
          <w:sz w:val="24"/>
          <w:szCs w:val="24"/>
        </w:rPr>
        <w:t xml:space="preserve">. Så även om förbättringsarbetet mest har varit planeringsfasen har PGSA-hjulet kommit i praktisk användning i planering i görande då det utvärderats av kollegor och informationen bearbetas om. Detta var en tydlig lärdom hur hjulet faktiskt kommer till användning i alla dess steg och hur det leder fram till </w:t>
      </w:r>
      <w:r w:rsidR="00B159C6">
        <w:rPr>
          <w:rFonts w:ascii="Times New Roman" w:hAnsi="Times New Roman" w:cs="Times New Roman"/>
          <w:sz w:val="24"/>
          <w:szCs w:val="24"/>
        </w:rPr>
        <w:t>resultat</w:t>
      </w:r>
      <w:r>
        <w:rPr>
          <w:rFonts w:ascii="Times New Roman" w:hAnsi="Times New Roman" w:cs="Times New Roman"/>
          <w:sz w:val="24"/>
          <w:szCs w:val="24"/>
        </w:rPr>
        <w:t xml:space="preserve"> som prövas ytterligare varv.  </w:t>
      </w:r>
    </w:p>
    <w:p w14:paraId="6C35F46B" w14:textId="7E4A8262" w:rsidR="00D06F37" w:rsidRDefault="00C64C42" w:rsidP="009A3C50">
      <w:pPr>
        <w:rPr>
          <w:rFonts w:ascii="Times New Roman" w:hAnsi="Times New Roman" w:cs="Times New Roman"/>
          <w:sz w:val="24"/>
          <w:szCs w:val="24"/>
        </w:rPr>
      </w:pPr>
      <w:r>
        <w:rPr>
          <w:rFonts w:ascii="Times New Roman" w:hAnsi="Times New Roman" w:cs="Times New Roman"/>
          <w:sz w:val="24"/>
          <w:szCs w:val="24"/>
        </w:rPr>
        <w:t xml:space="preserve">Genomförbarheten </w:t>
      </w:r>
      <w:r w:rsidR="00DB6130">
        <w:rPr>
          <w:rFonts w:ascii="Times New Roman" w:hAnsi="Times New Roman" w:cs="Times New Roman"/>
          <w:sz w:val="24"/>
          <w:szCs w:val="24"/>
        </w:rPr>
        <w:t xml:space="preserve">och </w:t>
      </w:r>
      <w:commentRangeStart w:id="54"/>
      <w:r w:rsidR="00DB6130">
        <w:rPr>
          <w:rFonts w:ascii="Times New Roman" w:hAnsi="Times New Roman" w:cs="Times New Roman"/>
          <w:sz w:val="24"/>
          <w:szCs w:val="24"/>
        </w:rPr>
        <w:t>hållbarheten</w:t>
      </w:r>
      <w:commentRangeEnd w:id="54"/>
      <w:r w:rsidR="00666222">
        <w:rPr>
          <w:rStyle w:val="Kommentarsreferens"/>
        </w:rPr>
        <w:commentReference w:id="54"/>
      </w:r>
      <w:r w:rsidR="00DB6130">
        <w:rPr>
          <w:rFonts w:ascii="Times New Roman" w:hAnsi="Times New Roman" w:cs="Times New Roman"/>
          <w:sz w:val="24"/>
          <w:szCs w:val="24"/>
        </w:rPr>
        <w:t xml:space="preserve"> </w:t>
      </w:r>
      <w:r>
        <w:rPr>
          <w:rFonts w:ascii="Times New Roman" w:hAnsi="Times New Roman" w:cs="Times New Roman"/>
          <w:sz w:val="24"/>
          <w:szCs w:val="24"/>
        </w:rPr>
        <w:t>av f</w:t>
      </w:r>
      <w:r w:rsidR="00205FC9">
        <w:rPr>
          <w:rFonts w:ascii="Times New Roman" w:hAnsi="Times New Roman" w:cs="Times New Roman"/>
          <w:sz w:val="24"/>
          <w:szCs w:val="24"/>
        </w:rPr>
        <w:t>örbättringsarbetet har</w:t>
      </w:r>
      <w:r>
        <w:rPr>
          <w:rFonts w:ascii="Times New Roman" w:hAnsi="Times New Roman" w:cs="Times New Roman"/>
          <w:sz w:val="24"/>
          <w:szCs w:val="24"/>
        </w:rPr>
        <w:t xml:space="preserve"> sin styrka i att det är v</w:t>
      </w:r>
      <w:r w:rsidR="00672F8D">
        <w:rPr>
          <w:rFonts w:ascii="Times New Roman" w:hAnsi="Times New Roman" w:cs="Times New Roman"/>
          <w:sz w:val="24"/>
          <w:szCs w:val="24"/>
        </w:rPr>
        <w:t xml:space="preserve">äl </w:t>
      </w:r>
      <w:r w:rsidR="00363C1B">
        <w:rPr>
          <w:rFonts w:ascii="Times New Roman" w:hAnsi="Times New Roman" w:cs="Times New Roman"/>
          <w:sz w:val="24"/>
          <w:szCs w:val="24"/>
        </w:rPr>
        <w:t>förankrat</w:t>
      </w:r>
      <w:r w:rsidR="00672F8D">
        <w:rPr>
          <w:rFonts w:ascii="Times New Roman" w:hAnsi="Times New Roman" w:cs="Times New Roman"/>
          <w:sz w:val="24"/>
          <w:szCs w:val="24"/>
        </w:rPr>
        <w:t xml:space="preserve"> bland ledare och kollegor på enheten. </w:t>
      </w:r>
      <w:r w:rsidR="000457B6">
        <w:rPr>
          <w:rFonts w:ascii="Times New Roman" w:hAnsi="Times New Roman" w:cs="Times New Roman"/>
          <w:sz w:val="24"/>
          <w:szCs w:val="24"/>
        </w:rPr>
        <w:t>Att det saknas och finns ett stort beho</w:t>
      </w:r>
      <w:r w:rsidR="0082132C">
        <w:rPr>
          <w:rFonts w:ascii="Times New Roman" w:hAnsi="Times New Roman" w:cs="Times New Roman"/>
          <w:sz w:val="24"/>
          <w:szCs w:val="24"/>
        </w:rPr>
        <w:t>v</w:t>
      </w:r>
      <w:r w:rsidR="00510A41">
        <w:rPr>
          <w:rFonts w:ascii="Times New Roman" w:hAnsi="Times New Roman" w:cs="Times New Roman"/>
          <w:sz w:val="24"/>
          <w:szCs w:val="24"/>
        </w:rPr>
        <w:t xml:space="preserve"> skriftlig</w:t>
      </w:r>
      <w:r w:rsidR="00D82FB3">
        <w:rPr>
          <w:rFonts w:ascii="Times New Roman" w:hAnsi="Times New Roman" w:cs="Times New Roman"/>
          <w:sz w:val="24"/>
          <w:szCs w:val="24"/>
        </w:rPr>
        <w:t xml:space="preserve"> </w:t>
      </w:r>
      <w:r w:rsidR="00510A41">
        <w:rPr>
          <w:rFonts w:ascii="Times New Roman" w:hAnsi="Times New Roman" w:cs="Times New Roman"/>
          <w:sz w:val="24"/>
          <w:szCs w:val="24"/>
        </w:rPr>
        <w:t xml:space="preserve">information gör </w:t>
      </w:r>
      <w:r w:rsidR="002A1880">
        <w:rPr>
          <w:rFonts w:ascii="Times New Roman" w:hAnsi="Times New Roman" w:cs="Times New Roman"/>
          <w:sz w:val="24"/>
          <w:szCs w:val="24"/>
        </w:rPr>
        <w:t>re</w:t>
      </w:r>
      <w:r w:rsidR="00C90EFE">
        <w:rPr>
          <w:rFonts w:ascii="Times New Roman" w:hAnsi="Times New Roman" w:cs="Times New Roman"/>
          <w:sz w:val="24"/>
          <w:szCs w:val="24"/>
        </w:rPr>
        <w:t xml:space="preserve">surser </w:t>
      </w:r>
      <w:r w:rsidR="00D82FB3">
        <w:rPr>
          <w:rFonts w:ascii="Times New Roman" w:hAnsi="Times New Roman" w:cs="Times New Roman"/>
          <w:sz w:val="24"/>
          <w:szCs w:val="24"/>
        </w:rPr>
        <w:t xml:space="preserve">av tid och engagemang </w:t>
      </w:r>
      <w:r w:rsidR="00C90EFE">
        <w:rPr>
          <w:rFonts w:ascii="Times New Roman" w:hAnsi="Times New Roman" w:cs="Times New Roman"/>
          <w:sz w:val="24"/>
          <w:szCs w:val="24"/>
        </w:rPr>
        <w:t xml:space="preserve">tillgängliga och medarbetare motiverade att delta i </w:t>
      </w:r>
      <w:r w:rsidR="002D1BA5">
        <w:rPr>
          <w:rFonts w:ascii="Times New Roman" w:hAnsi="Times New Roman" w:cs="Times New Roman"/>
          <w:sz w:val="24"/>
          <w:szCs w:val="24"/>
        </w:rPr>
        <w:t>planering, genomförande och utvärdering</w:t>
      </w:r>
      <w:r w:rsidR="007F40C9">
        <w:rPr>
          <w:rFonts w:ascii="Times New Roman" w:hAnsi="Times New Roman" w:cs="Times New Roman"/>
          <w:sz w:val="24"/>
          <w:szCs w:val="24"/>
        </w:rPr>
        <w:t xml:space="preserve">. </w:t>
      </w:r>
      <w:r w:rsidR="002D1BA5">
        <w:rPr>
          <w:rFonts w:ascii="Times New Roman" w:hAnsi="Times New Roman" w:cs="Times New Roman"/>
          <w:sz w:val="24"/>
          <w:szCs w:val="24"/>
        </w:rPr>
        <w:t xml:space="preserve"> </w:t>
      </w:r>
      <w:r w:rsidR="00205FC9">
        <w:rPr>
          <w:rFonts w:ascii="Times New Roman" w:hAnsi="Times New Roman" w:cs="Times New Roman"/>
          <w:sz w:val="24"/>
          <w:szCs w:val="24"/>
        </w:rPr>
        <w:t xml:space="preserve"> </w:t>
      </w:r>
      <w:r w:rsidR="006A0C99">
        <w:rPr>
          <w:rFonts w:ascii="Times New Roman" w:hAnsi="Times New Roman" w:cs="Times New Roman"/>
          <w:sz w:val="24"/>
          <w:szCs w:val="24"/>
        </w:rPr>
        <w:t xml:space="preserve"> </w:t>
      </w:r>
    </w:p>
    <w:p w14:paraId="3D20529E" w14:textId="6FAEA209" w:rsidR="00BE7AE5" w:rsidRDefault="007677A5" w:rsidP="00BE7AE5">
      <w:pPr>
        <w:rPr>
          <w:rFonts w:ascii="Times New Roman" w:hAnsi="Times New Roman" w:cs="Times New Roman"/>
          <w:sz w:val="24"/>
          <w:szCs w:val="24"/>
        </w:rPr>
      </w:pPr>
      <w:r>
        <w:rPr>
          <w:rFonts w:ascii="Times New Roman" w:hAnsi="Times New Roman" w:cs="Times New Roman"/>
          <w:sz w:val="24"/>
          <w:szCs w:val="24"/>
        </w:rPr>
        <w:t xml:space="preserve">Det som är en svaghet i detta </w:t>
      </w:r>
      <w:r w:rsidR="00D65771">
        <w:rPr>
          <w:rFonts w:ascii="Times New Roman" w:hAnsi="Times New Roman" w:cs="Times New Roman"/>
          <w:sz w:val="24"/>
          <w:szCs w:val="24"/>
        </w:rPr>
        <w:t>förbättringsarbete</w:t>
      </w:r>
      <w:r>
        <w:rPr>
          <w:rFonts w:ascii="Times New Roman" w:hAnsi="Times New Roman" w:cs="Times New Roman"/>
          <w:sz w:val="24"/>
          <w:szCs w:val="24"/>
        </w:rPr>
        <w:t xml:space="preserve"> är </w:t>
      </w:r>
      <w:r w:rsidR="00D65771">
        <w:rPr>
          <w:rFonts w:ascii="Times New Roman" w:hAnsi="Times New Roman" w:cs="Times New Roman"/>
          <w:sz w:val="24"/>
          <w:szCs w:val="24"/>
        </w:rPr>
        <w:t xml:space="preserve">att utvärderingen </w:t>
      </w:r>
      <w:r w:rsidR="00094D80">
        <w:rPr>
          <w:rFonts w:ascii="Times New Roman" w:hAnsi="Times New Roman" w:cs="Times New Roman"/>
          <w:sz w:val="24"/>
          <w:szCs w:val="24"/>
        </w:rPr>
        <w:t xml:space="preserve">ännu </w:t>
      </w:r>
      <w:r w:rsidR="00242187">
        <w:rPr>
          <w:rFonts w:ascii="Times New Roman" w:hAnsi="Times New Roman" w:cs="Times New Roman"/>
          <w:sz w:val="24"/>
          <w:szCs w:val="24"/>
        </w:rPr>
        <w:t xml:space="preserve">inte är </w:t>
      </w:r>
      <w:r w:rsidR="00FF114D">
        <w:rPr>
          <w:rFonts w:ascii="Times New Roman" w:hAnsi="Times New Roman" w:cs="Times New Roman"/>
          <w:sz w:val="24"/>
          <w:szCs w:val="24"/>
        </w:rPr>
        <w:t>helt tydligt mätbar</w:t>
      </w:r>
      <w:r w:rsidR="001C0164">
        <w:rPr>
          <w:rFonts w:ascii="Times New Roman" w:hAnsi="Times New Roman" w:cs="Times New Roman"/>
          <w:sz w:val="24"/>
          <w:szCs w:val="24"/>
        </w:rPr>
        <w:t xml:space="preserve">, </w:t>
      </w:r>
      <w:r w:rsidR="00BC67B7">
        <w:rPr>
          <w:rFonts w:ascii="Times New Roman" w:hAnsi="Times New Roman" w:cs="Times New Roman"/>
          <w:sz w:val="24"/>
          <w:szCs w:val="24"/>
        </w:rPr>
        <w:t>det</w:t>
      </w:r>
      <w:r w:rsidR="001C0164">
        <w:rPr>
          <w:rFonts w:ascii="Times New Roman" w:hAnsi="Times New Roman" w:cs="Times New Roman"/>
          <w:sz w:val="24"/>
          <w:szCs w:val="24"/>
        </w:rPr>
        <w:t xml:space="preserve"> är kvar att </w:t>
      </w:r>
      <w:r w:rsidR="00751F33">
        <w:rPr>
          <w:rFonts w:ascii="Times New Roman" w:hAnsi="Times New Roman" w:cs="Times New Roman"/>
          <w:sz w:val="24"/>
          <w:szCs w:val="24"/>
        </w:rPr>
        <w:t>besluta</w:t>
      </w:r>
      <w:r w:rsidR="001C0164">
        <w:rPr>
          <w:rFonts w:ascii="Times New Roman" w:hAnsi="Times New Roman" w:cs="Times New Roman"/>
          <w:sz w:val="24"/>
          <w:szCs w:val="24"/>
        </w:rPr>
        <w:t xml:space="preserve"> om hur den ska gå till</w:t>
      </w:r>
      <w:r w:rsidR="004D2C26">
        <w:rPr>
          <w:rFonts w:ascii="Times New Roman" w:hAnsi="Times New Roman" w:cs="Times New Roman"/>
          <w:sz w:val="24"/>
          <w:szCs w:val="24"/>
        </w:rPr>
        <w:t xml:space="preserve">. </w:t>
      </w:r>
      <w:r w:rsidR="0026723B">
        <w:rPr>
          <w:rFonts w:ascii="Times New Roman" w:hAnsi="Times New Roman" w:cs="Times New Roman"/>
          <w:sz w:val="24"/>
          <w:szCs w:val="24"/>
        </w:rPr>
        <w:t xml:space="preserve">Diskussionen </w:t>
      </w:r>
      <w:r w:rsidR="000B3826">
        <w:rPr>
          <w:rFonts w:ascii="Times New Roman" w:hAnsi="Times New Roman" w:cs="Times New Roman"/>
          <w:sz w:val="24"/>
          <w:szCs w:val="24"/>
        </w:rPr>
        <w:t xml:space="preserve">med </w:t>
      </w:r>
      <w:r w:rsidR="0026723B">
        <w:rPr>
          <w:rFonts w:ascii="Times New Roman" w:hAnsi="Times New Roman" w:cs="Times New Roman"/>
          <w:sz w:val="24"/>
          <w:szCs w:val="24"/>
        </w:rPr>
        <w:t>kollegor</w:t>
      </w:r>
      <w:r w:rsidR="00392B98">
        <w:rPr>
          <w:rFonts w:ascii="Times New Roman" w:hAnsi="Times New Roman" w:cs="Times New Roman"/>
          <w:sz w:val="24"/>
          <w:szCs w:val="24"/>
        </w:rPr>
        <w:t xml:space="preserve"> </w:t>
      </w:r>
      <w:r w:rsidR="000B3826">
        <w:rPr>
          <w:rFonts w:ascii="Times New Roman" w:hAnsi="Times New Roman" w:cs="Times New Roman"/>
          <w:sz w:val="24"/>
          <w:szCs w:val="24"/>
        </w:rPr>
        <w:t xml:space="preserve">och patienter i testfasen blir </w:t>
      </w:r>
      <w:r w:rsidR="00B442D2">
        <w:rPr>
          <w:rFonts w:ascii="Times New Roman" w:hAnsi="Times New Roman" w:cs="Times New Roman"/>
          <w:sz w:val="24"/>
          <w:szCs w:val="24"/>
        </w:rPr>
        <w:t xml:space="preserve">kvalitativ. </w:t>
      </w:r>
      <w:r w:rsidR="00B47B5D">
        <w:rPr>
          <w:rFonts w:ascii="Times New Roman" w:hAnsi="Times New Roman" w:cs="Times New Roman"/>
          <w:sz w:val="24"/>
          <w:szCs w:val="24"/>
        </w:rPr>
        <w:t xml:space="preserve">För en kvantitativ utvärdering krävs en större insats där någon form av </w:t>
      </w:r>
      <w:r w:rsidR="00D046D8">
        <w:rPr>
          <w:rFonts w:ascii="Times New Roman" w:hAnsi="Times New Roman" w:cs="Times New Roman"/>
          <w:sz w:val="24"/>
          <w:szCs w:val="24"/>
        </w:rPr>
        <w:t xml:space="preserve">mätning </w:t>
      </w:r>
      <w:r w:rsidR="00946DF3">
        <w:rPr>
          <w:rFonts w:ascii="Times New Roman" w:hAnsi="Times New Roman" w:cs="Times New Roman"/>
          <w:sz w:val="24"/>
          <w:szCs w:val="24"/>
        </w:rPr>
        <w:t>genomförs.</w:t>
      </w:r>
      <w:r w:rsidR="00CA4978">
        <w:rPr>
          <w:rFonts w:ascii="Times New Roman" w:hAnsi="Times New Roman" w:cs="Times New Roman"/>
          <w:sz w:val="24"/>
          <w:szCs w:val="24"/>
        </w:rPr>
        <w:t xml:space="preserve"> Ett förslag </w:t>
      </w:r>
      <w:r w:rsidR="00675D08">
        <w:rPr>
          <w:rFonts w:ascii="Times New Roman" w:hAnsi="Times New Roman" w:cs="Times New Roman"/>
          <w:sz w:val="24"/>
          <w:szCs w:val="24"/>
        </w:rPr>
        <w:t>på</w:t>
      </w:r>
      <w:r w:rsidR="00ED3C22">
        <w:rPr>
          <w:rFonts w:ascii="Times New Roman" w:hAnsi="Times New Roman" w:cs="Times New Roman"/>
          <w:sz w:val="24"/>
          <w:szCs w:val="24"/>
        </w:rPr>
        <w:t xml:space="preserve"> långtidsuppföljning </w:t>
      </w:r>
      <w:r w:rsidR="00CA4978">
        <w:rPr>
          <w:rFonts w:ascii="Times New Roman" w:hAnsi="Times New Roman" w:cs="Times New Roman"/>
          <w:sz w:val="24"/>
          <w:szCs w:val="24"/>
        </w:rPr>
        <w:t xml:space="preserve">av </w:t>
      </w:r>
      <w:r w:rsidR="00F07881">
        <w:rPr>
          <w:rFonts w:ascii="Times New Roman" w:hAnsi="Times New Roman" w:cs="Times New Roman"/>
          <w:sz w:val="24"/>
          <w:szCs w:val="24"/>
        </w:rPr>
        <w:t xml:space="preserve">informationsbroschyren </w:t>
      </w:r>
      <w:r w:rsidR="00985AE6">
        <w:rPr>
          <w:rFonts w:ascii="Times New Roman" w:hAnsi="Times New Roman" w:cs="Times New Roman"/>
          <w:sz w:val="24"/>
          <w:szCs w:val="24"/>
        </w:rPr>
        <w:t xml:space="preserve"> </w:t>
      </w:r>
      <w:r w:rsidR="003C33B1">
        <w:rPr>
          <w:rFonts w:ascii="Times New Roman" w:hAnsi="Times New Roman" w:cs="Times New Roman"/>
          <w:sz w:val="24"/>
          <w:szCs w:val="24"/>
        </w:rPr>
        <w:t xml:space="preserve">är </w:t>
      </w:r>
      <w:r w:rsidR="00E70C2C">
        <w:rPr>
          <w:rFonts w:ascii="Times New Roman" w:hAnsi="Times New Roman" w:cs="Times New Roman"/>
          <w:sz w:val="24"/>
          <w:szCs w:val="24"/>
        </w:rPr>
        <w:t xml:space="preserve">att dels </w:t>
      </w:r>
      <w:r w:rsidR="00EB6054">
        <w:rPr>
          <w:rFonts w:ascii="Times New Roman" w:hAnsi="Times New Roman" w:cs="Times New Roman"/>
          <w:sz w:val="24"/>
          <w:szCs w:val="24"/>
        </w:rPr>
        <w:t xml:space="preserve">jämföra </w:t>
      </w:r>
      <w:r w:rsidR="00B31980">
        <w:rPr>
          <w:rFonts w:ascii="Times New Roman" w:hAnsi="Times New Roman" w:cs="Times New Roman"/>
          <w:sz w:val="24"/>
          <w:szCs w:val="24"/>
        </w:rPr>
        <w:t xml:space="preserve">siffrorna </w:t>
      </w:r>
      <w:r w:rsidR="003B3448">
        <w:rPr>
          <w:rFonts w:ascii="Times New Roman" w:hAnsi="Times New Roman" w:cs="Times New Roman"/>
          <w:sz w:val="24"/>
          <w:szCs w:val="24"/>
        </w:rPr>
        <w:t xml:space="preserve">av ”upplevd delaktighet” </w:t>
      </w:r>
      <w:r w:rsidR="00B31980">
        <w:rPr>
          <w:rFonts w:ascii="Times New Roman" w:hAnsi="Times New Roman" w:cs="Times New Roman"/>
          <w:sz w:val="24"/>
          <w:szCs w:val="24"/>
        </w:rPr>
        <w:t>då patienterna utvärdera</w:t>
      </w:r>
      <w:r w:rsidR="00675D08">
        <w:rPr>
          <w:rFonts w:ascii="Times New Roman" w:hAnsi="Times New Roman" w:cs="Times New Roman"/>
          <w:sz w:val="24"/>
          <w:szCs w:val="24"/>
        </w:rPr>
        <w:t>r</w:t>
      </w:r>
      <w:r w:rsidR="00B31980">
        <w:rPr>
          <w:rFonts w:ascii="Times New Roman" w:hAnsi="Times New Roman" w:cs="Times New Roman"/>
          <w:sz w:val="24"/>
          <w:szCs w:val="24"/>
        </w:rPr>
        <w:t xml:space="preserve"> ERAS</w:t>
      </w:r>
      <w:r w:rsidR="00675D08">
        <w:rPr>
          <w:rFonts w:ascii="Times New Roman" w:hAnsi="Times New Roman" w:cs="Times New Roman"/>
          <w:sz w:val="24"/>
          <w:szCs w:val="24"/>
        </w:rPr>
        <w:t xml:space="preserve"> </w:t>
      </w:r>
      <w:r w:rsidR="00B31980">
        <w:rPr>
          <w:rFonts w:ascii="Times New Roman" w:hAnsi="Times New Roman" w:cs="Times New Roman"/>
          <w:sz w:val="24"/>
          <w:szCs w:val="24"/>
        </w:rPr>
        <w:t>vården</w:t>
      </w:r>
      <w:r w:rsidR="000D467E">
        <w:rPr>
          <w:rFonts w:ascii="Times New Roman" w:hAnsi="Times New Roman" w:cs="Times New Roman"/>
          <w:sz w:val="24"/>
          <w:szCs w:val="24"/>
        </w:rPr>
        <w:t xml:space="preserve"> innan och efter </w:t>
      </w:r>
      <w:r w:rsidR="0021719E">
        <w:rPr>
          <w:rFonts w:ascii="Times New Roman" w:hAnsi="Times New Roman" w:cs="Times New Roman"/>
          <w:sz w:val="24"/>
          <w:szCs w:val="24"/>
        </w:rPr>
        <w:t xml:space="preserve">förbättringsarbetet, </w:t>
      </w:r>
      <w:r w:rsidR="00535F6E">
        <w:rPr>
          <w:rFonts w:ascii="Times New Roman" w:hAnsi="Times New Roman" w:cs="Times New Roman"/>
          <w:sz w:val="24"/>
          <w:szCs w:val="24"/>
        </w:rPr>
        <w:t xml:space="preserve">alternativt </w:t>
      </w:r>
      <w:r w:rsidR="0075318F">
        <w:rPr>
          <w:rFonts w:ascii="Times New Roman" w:hAnsi="Times New Roman" w:cs="Times New Roman"/>
          <w:sz w:val="24"/>
          <w:szCs w:val="24"/>
        </w:rPr>
        <w:t>göra en liten enk</w:t>
      </w:r>
      <w:r w:rsidR="002244F7">
        <w:rPr>
          <w:rFonts w:ascii="Times New Roman" w:hAnsi="Times New Roman" w:cs="Times New Roman"/>
          <w:sz w:val="24"/>
          <w:szCs w:val="24"/>
        </w:rPr>
        <w:t>ät</w:t>
      </w:r>
      <w:r w:rsidR="00CD0EDD">
        <w:rPr>
          <w:rFonts w:ascii="Times New Roman" w:hAnsi="Times New Roman" w:cs="Times New Roman"/>
          <w:sz w:val="24"/>
          <w:szCs w:val="24"/>
        </w:rPr>
        <w:t>utvärdering</w:t>
      </w:r>
      <w:r w:rsidR="00F6290D">
        <w:rPr>
          <w:rFonts w:ascii="Times New Roman" w:hAnsi="Times New Roman" w:cs="Times New Roman"/>
          <w:sz w:val="24"/>
          <w:szCs w:val="24"/>
        </w:rPr>
        <w:t xml:space="preserve"> </w:t>
      </w:r>
      <w:r w:rsidR="002244F7">
        <w:rPr>
          <w:rFonts w:ascii="Times New Roman" w:hAnsi="Times New Roman" w:cs="Times New Roman"/>
          <w:sz w:val="24"/>
          <w:szCs w:val="24"/>
        </w:rPr>
        <w:t xml:space="preserve">med </w:t>
      </w:r>
      <w:r w:rsidR="00CD0EDD">
        <w:rPr>
          <w:rFonts w:ascii="Times New Roman" w:hAnsi="Times New Roman" w:cs="Times New Roman"/>
          <w:sz w:val="24"/>
          <w:szCs w:val="24"/>
        </w:rPr>
        <w:t xml:space="preserve">frågor kring given information och hur </w:t>
      </w:r>
      <w:r w:rsidR="00B526B8">
        <w:rPr>
          <w:rFonts w:ascii="Times New Roman" w:hAnsi="Times New Roman" w:cs="Times New Roman"/>
          <w:sz w:val="24"/>
          <w:szCs w:val="24"/>
        </w:rPr>
        <w:t xml:space="preserve">det påverkat patienternas upplevelse av vården. </w:t>
      </w:r>
      <w:commentRangeEnd w:id="53"/>
      <w:r w:rsidR="007F0E86">
        <w:rPr>
          <w:rStyle w:val="Kommentarsreferens"/>
        </w:rPr>
        <w:commentReference w:id="53"/>
      </w:r>
    </w:p>
    <w:p w14:paraId="45B93B34" w14:textId="417313BF" w:rsidR="00116819" w:rsidRPr="00116819" w:rsidRDefault="00116819" w:rsidP="009A3C50">
      <w:pPr>
        <w:rPr>
          <w:rFonts w:ascii="Arial Narrow" w:hAnsi="Arial Narrow" w:cs="Times New Roman"/>
          <w:sz w:val="30"/>
          <w:szCs w:val="30"/>
        </w:rPr>
      </w:pPr>
      <w:r w:rsidRPr="007265D5">
        <w:rPr>
          <w:rFonts w:ascii="Arial Narrow" w:hAnsi="Arial Narrow" w:cs="Times New Roman"/>
          <w:sz w:val="30"/>
          <w:szCs w:val="30"/>
        </w:rPr>
        <w:t>Förväntat resultat</w:t>
      </w:r>
    </w:p>
    <w:p w14:paraId="18D2D0D6" w14:textId="417BCECC" w:rsidR="00243DB4" w:rsidRDefault="00E37100" w:rsidP="009A3C50">
      <w:pPr>
        <w:rPr>
          <w:rFonts w:ascii="Times New Roman" w:hAnsi="Times New Roman" w:cs="Times New Roman"/>
          <w:sz w:val="24"/>
          <w:szCs w:val="24"/>
        </w:rPr>
      </w:pPr>
      <w:r>
        <w:rPr>
          <w:rFonts w:ascii="Times New Roman" w:hAnsi="Times New Roman" w:cs="Times New Roman"/>
          <w:sz w:val="24"/>
          <w:szCs w:val="24"/>
        </w:rPr>
        <w:t>Arbetet för en</w:t>
      </w:r>
      <w:r w:rsidR="009A3C50" w:rsidRPr="006266FF">
        <w:rPr>
          <w:rFonts w:ascii="Times New Roman" w:hAnsi="Times New Roman" w:cs="Times New Roman"/>
          <w:sz w:val="24"/>
          <w:szCs w:val="24"/>
        </w:rPr>
        <w:t xml:space="preserve"> mer personcentrerad vård</w:t>
      </w:r>
      <w:r w:rsidR="00957528">
        <w:rPr>
          <w:rFonts w:ascii="Times New Roman" w:hAnsi="Times New Roman" w:cs="Times New Roman"/>
          <w:sz w:val="24"/>
          <w:szCs w:val="24"/>
        </w:rPr>
        <w:t xml:space="preserve"> </w:t>
      </w:r>
      <w:r w:rsidR="002D6688">
        <w:rPr>
          <w:rFonts w:ascii="Times New Roman" w:hAnsi="Times New Roman" w:cs="Times New Roman"/>
          <w:sz w:val="24"/>
          <w:szCs w:val="24"/>
        </w:rPr>
        <w:t xml:space="preserve">är </w:t>
      </w:r>
      <w:r w:rsidR="00EC0B9C">
        <w:rPr>
          <w:rFonts w:ascii="Times New Roman" w:hAnsi="Times New Roman" w:cs="Times New Roman"/>
          <w:sz w:val="24"/>
          <w:szCs w:val="24"/>
        </w:rPr>
        <w:t xml:space="preserve">en </w:t>
      </w:r>
      <w:r w:rsidR="00657297">
        <w:rPr>
          <w:rFonts w:ascii="Times New Roman" w:hAnsi="Times New Roman" w:cs="Times New Roman"/>
          <w:sz w:val="24"/>
          <w:szCs w:val="24"/>
        </w:rPr>
        <w:t>grund</w:t>
      </w:r>
      <w:r w:rsidR="00EC0B9C">
        <w:rPr>
          <w:rFonts w:ascii="Times New Roman" w:hAnsi="Times New Roman" w:cs="Times New Roman"/>
          <w:sz w:val="24"/>
          <w:szCs w:val="24"/>
        </w:rPr>
        <w:t xml:space="preserve"> i de</w:t>
      </w:r>
      <w:r w:rsidR="00B23443">
        <w:rPr>
          <w:rFonts w:ascii="Times New Roman" w:hAnsi="Times New Roman" w:cs="Times New Roman"/>
          <w:sz w:val="24"/>
          <w:szCs w:val="24"/>
        </w:rPr>
        <w:t>t</w:t>
      </w:r>
      <w:r w:rsidR="00EC0B9C">
        <w:rPr>
          <w:rFonts w:ascii="Times New Roman" w:hAnsi="Times New Roman" w:cs="Times New Roman"/>
          <w:sz w:val="24"/>
          <w:szCs w:val="24"/>
        </w:rPr>
        <w:t xml:space="preserve"> övergripande</w:t>
      </w:r>
      <w:r w:rsidR="002D6688">
        <w:rPr>
          <w:rFonts w:ascii="Times New Roman" w:hAnsi="Times New Roman" w:cs="Times New Roman"/>
          <w:sz w:val="24"/>
          <w:szCs w:val="24"/>
        </w:rPr>
        <w:t xml:space="preserve"> </w:t>
      </w:r>
      <w:r w:rsidR="00106273">
        <w:rPr>
          <w:rFonts w:ascii="Times New Roman" w:hAnsi="Times New Roman" w:cs="Times New Roman"/>
          <w:sz w:val="24"/>
          <w:szCs w:val="24"/>
        </w:rPr>
        <w:t xml:space="preserve">önskade </w:t>
      </w:r>
      <w:r w:rsidR="00957528">
        <w:rPr>
          <w:rFonts w:ascii="Times New Roman" w:hAnsi="Times New Roman" w:cs="Times New Roman"/>
          <w:sz w:val="24"/>
          <w:szCs w:val="24"/>
        </w:rPr>
        <w:t>resultatet för förbättringsarbetet</w:t>
      </w:r>
      <w:r w:rsidR="00676750">
        <w:rPr>
          <w:rFonts w:ascii="Times New Roman" w:hAnsi="Times New Roman" w:cs="Times New Roman"/>
          <w:sz w:val="24"/>
          <w:szCs w:val="24"/>
        </w:rPr>
        <w:t xml:space="preserve"> och m</w:t>
      </w:r>
      <w:r w:rsidR="00C90041">
        <w:rPr>
          <w:rFonts w:ascii="Times New Roman" w:hAnsi="Times New Roman" w:cs="Times New Roman"/>
          <w:sz w:val="24"/>
          <w:szCs w:val="24"/>
        </w:rPr>
        <w:t>ålet är att patienterna ska känna sig välinformerade och trygga</w:t>
      </w:r>
      <w:r w:rsidR="00AB19D0">
        <w:rPr>
          <w:rFonts w:ascii="Times New Roman" w:hAnsi="Times New Roman" w:cs="Times New Roman"/>
          <w:sz w:val="24"/>
          <w:szCs w:val="24"/>
        </w:rPr>
        <w:t>. G</w:t>
      </w:r>
      <w:r w:rsidR="00D1288F">
        <w:rPr>
          <w:rFonts w:ascii="Times New Roman" w:hAnsi="Times New Roman" w:cs="Times New Roman"/>
          <w:sz w:val="24"/>
          <w:szCs w:val="24"/>
        </w:rPr>
        <w:t>enom att ge förutsättningar för en god informationsöverföring kan patienterna bli mer delaktiga och medverkande i vården</w:t>
      </w:r>
      <w:r w:rsidR="00662D24">
        <w:rPr>
          <w:rFonts w:ascii="Times New Roman" w:hAnsi="Times New Roman" w:cs="Times New Roman"/>
          <w:sz w:val="24"/>
          <w:szCs w:val="24"/>
        </w:rPr>
        <w:t xml:space="preserve">. </w:t>
      </w:r>
      <w:r w:rsidR="00BF1854">
        <w:rPr>
          <w:rFonts w:ascii="Times New Roman" w:hAnsi="Times New Roman" w:cs="Times New Roman"/>
          <w:sz w:val="24"/>
          <w:szCs w:val="24"/>
        </w:rPr>
        <w:t>Målet är</w:t>
      </w:r>
      <w:r w:rsidR="002B02DD">
        <w:rPr>
          <w:rFonts w:ascii="Times New Roman" w:hAnsi="Times New Roman" w:cs="Times New Roman"/>
          <w:sz w:val="24"/>
          <w:szCs w:val="24"/>
        </w:rPr>
        <w:t xml:space="preserve"> således också</w:t>
      </w:r>
      <w:r w:rsidR="00BF1854">
        <w:rPr>
          <w:rFonts w:ascii="Times New Roman" w:hAnsi="Times New Roman" w:cs="Times New Roman"/>
          <w:sz w:val="24"/>
          <w:szCs w:val="24"/>
        </w:rPr>
        <w:t xml:space="preserve"> att</w:t>
      </w:r>
      <w:r w:rsidR="00D14483">
        <w:rPr>
          <w:rFonts w:ascii="Times New Roman" w:hAnsi="Times New Roman" w:cs="Times New Roman"/>
          <w:sz w:val="24"/>
          <w:szCs w:val="24"/>
        </w:rPr>
        <w:t xml:space="preserve"> kunskap om ERAS</w:t>
      </w:r>
      <w:r w:rsidR="009E1D21">
        <w:rPr>
          <w:rFonts w:ascii="Times New Roman" w:hAnsi="Times New Roman" w:cs="Times New Roman"/>
          <w:sz w:val="24"/>
          <w:szCs w:val="24"/>
        </w:rPr>
        <w:t>-</w:t>
      </w:r>
      <w:r w:rsidR="00D14483">
        <w:rPr>
          <w:rFonts w:ascii="Times New Roman" w:hAnsi="Times New Roman" w:cs="Times New Roman"/>
          <w:sz w:val="24"/>
          <w:szCs w:val="24"/>
        </w:rPr>
        <w:t>programmet</w:t>
      </w:r>
      <w:r w:rsidR="009E1D21">
        <w:rPr>
          <w:rFonts w:ascii="Times New Roman" w:hAnsi="Times New Roman" w:cs="Times New Roman"/>
          <w:sz w:val="24"/>
          <w:szCs w:val="24"/>
        </w:rPr>
        <w:t xml:space="preserve"> </w:t>
      </w:r>
      <w:r w:rsidR="00DE4C8A">
        <w:rPr>
          <w:rFonts w:ascii="Times New Roman" w:hAnsi="Times New Roman" w:cs="Times New Roman"/>
          <w:sz w:val="24"/>
          <w:szCs w:val="24"/>
        </w:rPr>
        <w:t xml:space="preserve">ska </w:t>
      </w:r>
      <w:r w:rsidR="00BF3E8E">
        <w:rPr>
          <w:rFonts w:ascii="Times New Roman" w:hAnsi="Times New Roman" w:cs="Times New Roman"/>
          <w:sz w:val="24"/>
          <w:szCs w:val="24"/>
        </w:rPr>
        <w:t>motivera och underlätta</w:t>
      </w:r>
      <w:r w:rsidR="005B269E">
        <w:rPr>
          <w:rFonts w:ascii="Times New Roman" w:hAnsi="Times New Roman" w:cs="Times New Roman"/>
          <w:sz w:val="24"/>
          <w:szCs w:val="24"/>
        </w:rPr>
        <w:t xml:space="preserve"> </w:t>
      </w:r>
      <w:r w:rsidR="00933CEF">
        <w:rPr>
          <w:rFonts w:ascii="Times New Roman" w:hAnsi="Times New Roman" w:cs="Times New Roman"/>
          <w:sz w:val="24"/>
          <w:szCs w:val="24"/>
        </w:rPr>
        <w:t xml:space="preserve">till egenvård samt </w:t>
      </w:r>
      <w:r w:rsidR="00D92EFB">
        <w:rPr>
          <w:rFonts w:ascii="Times New Roman" w:hAnsi="Times New Roman" w:cs="Times New Roman"/>
          <w:sz w:val="24"/>
          <w:szCs w:val="24"/>
        </w:rPr>
        <w:t xml:space="preserve">öka </w:t>
      </w:r>
      <w:r w:rsidR="00694346">
        <w:rPr>
          <w:rFonts w:ascii="Times New Roman" w:hAnsi="Times New Roman" w:cs="Times New Roman"/>
          <w:sz w:val="24"/>
          <w:szCs w:val="24"/>
        </w:rPr>
        <w:t>samarbete</w:t>
      </w:r>
      <w:r w:rsidR="002B02DD">
        <w:rPr>
          <w:rFonts w:ascii="Times New Roman" w:hAnsi="Times New Roman" w:cs="Times New Roman"/>
          <w:sz w:val="24"/>
          <w:szCs w:val="24"/>
        </w:rPr>
        <w:t>t</w:t>
      </w:r>
      <w:r w:rsidR="009A3C50" w:rsidRPr="006266FF">
        <w:rPr>
          <w:rFonts w:ascii="Times New Roman" w:hAnsi="Times New Roman" w:cs="Times New Roman"/>
          <w:sz w:val="24"/>
          <w:szCs w:val="24"/>
        </w:rPr>
        <w:t xml:space="preserve"> </w:t>
      </w:r>
      <w:r w:rsidR="0060730C">
        <w:rPr>
          <w:rFonts w:ascii="Times New Roman" w:hAnsi="Times New Roman" w:cs="Times New Roman"/>
          <w:sz w:val="24"/>
          <w:szCs w:val="24"/>
        </w:rPr>
        <w:t xml:space="preserve">mellan </w:t>
      </w:r>
      <w:r w:rsidR="009A3C50" w:rsidRPr="006266FF">
        <w:rPr>
          <w:rFonts w:ascii="Times New Roman" w:hAnsi="Times New Roman" w:cs="Times New Roman"/>
          <w:sz w:val="24"/>
          <w:szCs w:val="24"/>
        </w:rPr>
        <w:t>patient</w:t>
      </w:r>
      <w:r w:rsidR="0060730C">
        <w:rPr>
          <w:rFonts w:ascii="Times New Roman" w:hAnsi="Times New Roman" w:cs="Times New Roman"/>
          <w:sz w:val="24"/>
          <w:szCs w:val="24"/>
        </w:rPr>
        <w:t xml:space="preserve"> och vårdpersonal i</w:t>
      </w:r>
      <w:r w:rsidR="009A3C50" w:rsidRPr="006266FF">
        <w:rPr>
          <w:rFonts w:ascii="Times New Roman" w:hAnsi="Times New Roman" w:cs="Times New Roman"/>
          <w:sz w:val="24"/>
          <w:szCs w:val="24"/>
        </w:rPr>
        <w:t xml:space="preserve"> återhämtningen efte</w:t>
      </w:r>
      <w:r w:rsidR="00AA4F66">
        <w:rPr>
          <w:rFonts w:ascii="Times New Roman" w:hAnsi="Times New Roman" w:cs="Times New Roman"/>
          <w:sz w:val="24"/>
          <w:szCs w:val="24"/>
        </w:rPr>
        <w:t xml:space="preserve">r </w:t>
      </w:r>
      <w:r w:rsidR="009A3C50" w:rsidRPr="006266FF">
        <w:rPr>
          <w:rFonts w:ascii="Times New Roman" w:hAnsi="Times New Roman" w:cs="Times New Roman"/>
          <w:sz w:val="24"/>
          <w:szCs w:val="24"/>
        </w:rPr>
        <w:t xml:space="preserve">operation. Med en tydlig planering </w:t>
      </w:r>
      <w:r w:rsidR="00255DA6">
        <w:rPr>
          <w:rFonts w:ascii="Times New Roman" w:hAnsi="Times New Roman" w:cs="Times New Roman"/>
          <w:sz w:val="24"/>
          <w:szCs w:val="24"/>
        </w:rPr>
        <w:t xml:space="preserve">för vårdtiden </w:t>
      </w:r>
      <w:r w:rsidR="000976FF">
        <w:rPr>
          <w:rFonts w:ascii="Times New Roman" w:hAnsi="Times New Roman" w:cs="Times New Roman"/>
          <w:sz w:val="24"/>
          <w:szCs w:val="24"/>
        </w:rPr>
        <w:t>kan patienterna</w:t>
      </w:r>
      <w:r w:rsidR="009A3C50" w:rsidRPr="006266FF">
        <w:rPr>
          <w:rFonts w:ascii="Times New Roman" w:hAnsi="Times New Roman" w:cs="Times New Roman"/>
          <w:sz w:val="24"/>
          <w:szCs w:val="24"/>
        </w:rPr>
        <w:t xml:space="preserve"> också </w:t>
      </w:r>
      <w:r w:rsidR="00250A9A">
        <w:rPr>
          <w:rFonts w:ascii="Times New Roman" w:hAnsi="Times New Roman" w:cs="Times New Roman"/>
          <w:sz w:val="24"/>
          <w:szCs w:val="24"/>
        </w:rPr>
        <w:t xml:space="preserve">göras mer </w:t>
      </w:r>
      <w:r w:rsidR="009A3C50" w:rsidRPr="006266FF">
        <w:rPr>
          <w:rFonts w:ascii="Times New Roman" w:hAnsi="Times New Roman" w:cs="Times New Roman"/>
          <w:sz w:val="24"/>
          <w:szCs w:val="24"/>
        </w:rPr>
        <w:t xml:space="preserve">trygga och förberedda inför utskrivning (Carlström, 2013). </w:t>
      </w:r>
    </w:p>
    <w:p w14:paraId="2932116D" w14:textId="6BBD4EBD" w:rsidR="00DF103B" w:rsidRDefault="00F84865" w:rsidP="00697354">
      <w:pPr>
        <w:rPr>
          <w:rFonts w:ascii="Times New Roman" w:hAnsi="Times New Roman" w:cs="Times New Roman"/>
          <w:sz w:val="24"/>
          <w:szCs w:val="24"/>
        </w:rPr>
      </w:pPr>
      <w:r>
        <w:rPr>
          <w:rFonts w:ascii="Times New Roman" w:hAnsi="Times New Roman" w:cs="Times New Roman"/>
          <w:sz w:val="24"/>
          <w:szCs w:val="24"/>
        </w:rPr>
        <w:t xml:space="preserve">Med fokus på </w:t>
      </w:r>
      <w:commentRangeStart w:id="55"/>
      <w:r>
        <w:rPr>
          <w:rFonts w:ascii="Times New Roman" w:hAnsi="Times New Roman" w:cs="Times New Roman"/>
          <w:sz w:val="24"/>
          <w:szCs w:val="24"/>
        </w:rPr>
        <w:t>personcentrering vid förbättringsarbete</w:t>
      </w:r>
      <w:r w:rsidR="00D30F94">
        <w:rPr>
          <w:rFonts w:ascii="Times New Roman" w:hAnsi="Times New Roman" w:cs="Times New Roman"/>
          <w:sz w:val="24"/>
          <w:szCs w:val="24"/>
        </w:rPr>
        <w:t xml:space="preserve"> </w:t>
      </w:r>
      <w:r w:rsidR="00B90383">
        <w:rPr>
          <w:rFonts w:ascii="Times New Roman" w:hAnsi="Times New Roman" w:cs="Times New Roman"/>
          <w:sz w:val="24"/>
          <w:szCs w:val="24"/>
        </w:rPr>
        <w:t xml:space="preserve">är </w:t>
      </w:r>
      <w:commentRangeEnd w:id="55"/>
      <w:r w:rsidR="007F0E86">
        <w:rPr>
          <w:rStyle w:val="Kommentarsreferens"/>
        </w:rPr>
        <w:commentReference w:id="55"/>
      </w:r>
      <w:r w:rsidR="00B90383">
        <w:rPr>
          <w:rFonts w:ascii="Times New Roman" w:hAnsi="Times New Roman" w:cs="Times New Roman"/>
          <w:sz w:val="24"/>
          <w:szCs w:val="24"/>
        </w:rPr>
        <w:t>en utgångspunkt att</w:t>
      </w:r>
      <w:r w:rsidR="00D35F09" w:rsidRPr="006266FF">
        <w:rPr>
          <w:rFonts w:ascii="Times New Roman" w:hAnsi="Times New Roman" w:cs="Times New Roman"/>
          <w:sz w:val="24"/>
          <w:szCs w:val="24"/>
        </w:rPr>
        <w:t xml:space="preserve"> </w:t>
      </w:r>
      <w:r w:rsidR="00DC744B">
        <w:rPr>
          <w:rFonts w:ascii="Times New Roman" w:hAnsi="Times New Roman" w:cs="Times New Roman"/>
          <w:sz w:val="24"/>
          <w:szCs w:val="24"/>
        </w:rPr>
        <w:t xml:space="preserve">stärka </w:t>
      </w:r>
      <w:r w:rsidR="00DC744B" w:rsidRPr="006266FF">
        <w:rPr>
          <w:rFonts w:ascii="Times New Roman" w:hAnsi="Times New Roman" w:cs="Times New Roman"/>
          <w:sz w:val="24"/>
          <w:szCs w:val="24"/>
        </w:rPr>
        <w:t>samordningen mellan</w:t>
      </w:r>
      <w:r w:rsidR="00C4147A">
        <w:rPr>
          <w:rFonts w:ascii="Times New Roman" w:hAnsi="Times New Roman" w:cs="Times New Roman"/>
          <w:sz w:val="24"/>
          <w:szCs w:val="24"/>
        </w:rPr>
        <w:t xml:space="preserve"> </w:t>
      </w:r>
      <w:r w:rsidR="00507BC7">
        <w:rPr>
          <w:rFonts w:ascii="Times New Roman" w:hAnsi="Times New Roman" w:cs="Times New Roman"/>
          <w:sz w:val="24"/>
          <w:szCs w:val="24"/>
        </w:rPr>
        <w:t xml:space="preserve">verksamhetens </w:t>
      </w:r>
      <w:r w:rsidR="007C02D1">
        <w:rPr>
          <w:rFonts w:ascii="Times New Roman" w:hAnsi="Times New Roman" w:cs="Times New Roman"/>
          <w:sz w:val="24"/>
          <w:szCs w:val="24"/>
        </w:rPr>
        <w:t>mål och metoder och</w:t>
      </w:r>
      <w:r w:rsidR="00DC744B" w:rsidRPr="006266FF">
        <w:rPr>
          <w:rFonts w:ascii="Times New Roman" w:hAnsi="Times New Roman" w:cs="Times New Roman"/>
          <w:sz w:val="24"/>
          <w:szCs w:val="24"/>
        </w:rPr>
        <w:t xml:space="preserve"> patientens egna mål och </w:t>
      </w:r>
      <w:r w:rsidR="00DC744B" w:rsidRPr="006266FF">
        <w:rPr>
          <w:rFonts w:ascii="Times New Roman" w:hAnsi="Times New Roman" w:cs="Times New Roman"/>
          <w:sz w:val="24"/>
          <w:szCs w:val="24"/>
        </w:rPr>
        <w:lastRenderedPageBreak/>
        <w:t>möjligheter</w:t>
      </w:r>
      <w:r w:rsidR="00EB43F7">
        <w:rPr>
          <w:rFonts w:ascii="Times New Roman" w:hAnsi="Times New Roman" w:cs="Times New Roman"/>
          <w:sz w:val="24"/>
          <w:szCs w:val="24"/>
        </w:rPr>
        <w:t xml:space="preserve"> </w:t>
      </w:r>
      <w:r w:rsidR="00EB43F7" w:rsidRPr="006266FF">
        <w:rPr>
          <w:rFonts w:ascii="Times New Roman" w:hAnsi="Times New Roman" w:cs="Times New Roman"/>
          <w:sz w:val="24"/>
          <w:szCs w:val="24"/>
        </w:rPr>
        <w:t>(Carlström, 2013).</w:t>
      </w:r>
      <w:r w:rsidR="00B34C6D">
        <w:rPr>
          <w:rFonts w:ascii="Times New Roman" w:hAnsi="Times New Roman" w:cs="Times New Roman"/>
          <w:sz w:val="24"/>
          <w:szCs w:val="24"/>
        </w:rPr>
        <w:t xml:space="preserve"> </w:t>
      </w:r>
      <w:r w:rsidR="00292099">
        <w:rPr>
          <w:rFonts w:ascii="Times New Roman" w:hAnsi="Times New Roman" w:cs="Times New Roman"/>
          <w:sz w:val="24"/>
          <w:szCs w:val="24"/>
        </w:rPr>
        <w:t>När ERAS-</w:t>
      </w:r>
      <w:r w:rsidR="00440B3B">
        <w:rPr>
          <w:rFonts w:ascii="Times New Roman" w:hAnsi="Times New Roman" w:cs="Times New Roman"/>
          <w:sz w:val="24"/>
          <w:szCs w:val="24"/>
        </w:rPr>
        <w:t>vårdprogram presentera och genomarbet</w:t>
      </w:r>
      <w:r w:rsidR="00BA3299">
        <w:rPr>
          <w:rFonts w:ascii="Times New Roman" w:hAnsi="Times New Roman" w:cs="Times New Roman"/>
          <w:sz w:val="24"/>
          <w:szCs w:val="24"/>
        </w:rPr>
        <w:t>as</w:t>
      </w:r>
      <w:r w:rsidR="00440B3B">
        <w:rPr>
          <w:rFonts w:ascii="Times New Roman" w:hAnsi="Times New Roman" w:cs="Times New Roman"/>
          <w:sz w:val="24"/>
          <w:szCs w:val="24"/>
        </w:rPr>
        <w:t xml:space="preserve"> </w:t>
      </w:r>
      <w:r w:rsidR="00BA3299">
        <w:rPr>
          <w:rFonts w:ascii="Times New Roman" w:hAnsi="Times New Roman" w:cs="Times New Roman"/>
          <w:sz w:val="24"/>
          <w:szCs w:val="24"/>
        </w:rPr>
        <w:t>tillsammans</w:t>
      </w:r>
      <w:r w:rsidR="00440B3B">
        <w:rPr>
          <w:rFonts w:ascii="Times New Roman" w:hAnsi="Times New Roman" w:cs="Times New Roman"/>
          <w:sz w:val="24"/>
          <w:szCs w:val="24"/>
        </w:rPr>
        <w:t xml:space="preserve"> med patienterna </w:t>
      </w:r>
      <w:r w:rsidR="00B12F53">
        <w:rPr>
          <w:rFonts w:ascii="Times New Roman" w:hAnsi="Times New Roman" w:cs="Times New Roman"/>
          <w:sz w:val="24"/>
          <w:szCs w:val="24"/>
        </w:rPr>
        <w:t>blir</w:t>
      </w:r>
      <w:r w:rsidR="007C7576">
        <w:rPr>
          <w:rFonts w:ascii="Times New Roman" w:hAnsi="Times New Roman" w:cs="Times New Roman"/>
          <w:sz w:val="24"/>
          <w:szCs w:val="24"/>
        </w:rPr>
        <w:t xml:space="preserve"> </w:t>
      </w:r>
      <w:r w:rsidR="000A36B2">
        <w:rPr>
          <w:rFonts w:ascii="Times New Roman" w:hAnsi="Times New Roman" w:cs="Times New Roman"/>
          <w:sz w:val="24"/>
          <w:szCs w:val="24"/>
        </w:rPr>
        <w:t xml:space="preserve">omvårdnadsplanering tydlig för </w:t>
      </w:r>
      <w:r w:rsidR="00547961">
        <w:rPr>
          <w:rFonts w:ascii="Times New Roman" w:hAnsi="Times New Roman" w:cs="Times New Roman"/>
          <w:sz w:val="24"/>
          <w:szCs w:val="24"/>
        </w:rPr>
        <w:t>såväl patient som vårdpersonal</w:t>
      </w:r>
      <w:r w:rsidR="0083341A">
        <w:rPr>
          <w:rFonts w:ascii="Times New Roman" w:hAnsi="Times New Roman" w:cs="Times New Roman"/>
          <w:sz w:val="24"/>
          <w:szCs w:val="24"/>
        </w:rPr>
        <w:t xml:space="preserve"> vilket ger en trygghet att det finns en tydlig plan för </w:t>
      </w:r>
      <w:r w:rsidR="0075257D" w:rsidRPr="006266FF">
        <w:rPr>
          <w:rFonts w:ascii="Times New Roman" w:hAnsi="Times New Roman" w:cs="Times New Roman"/>
          <w:sz w:val="24"/>
          <w:szCs w:val="24"/>
        </w:rPr>
        <w:t>postoperativ vård m</w:t>
      </w:r>
      <w:r w:rsidR="0075257D">
        <w:rPr>
          <w:rFonts w:ascii="Times New Roman" w:hAnsi="Times New Roman" w:cs="Times New Roman"/>
          <w:sz w:val="24"/>
          <w:szCs w:val="24"/>
        </w:rPr>
        <w:t>e</w:t>
      </w:r>
      <w:r w:rsidR="0075257D" w:rsidRPr="006266FF">
        <w:rPr>
          <w:rFonts w:ascii="Times New Roman" w:hAnsi="Times New Roman" w:cs="Times New Roman"/>
          <w:sz w:val="24"/>
          <w:szCs w:val="24"/>
        </w:rPr>
        <w:t>d behandling och rehabiliteringsinsatser</w:t>
      </w:r>
      <w:r w:rsidR="003A1FAB">
        <w:rPr>
          <w:rFonts w:ascii="Times New Roman" w:hAnsi="Times New Roman" w:cs="Times New Roman"/>
          <w:sz w:val="24"/>
          <w:szCs w:val="24"/>
        </w:rPr>
        <w:t xml:space="preserve">. </w:t>
      </w:r>
      <w:r w:rsidR="005E332F">
        <w:rPr>
          <w:rFonts w:ascii="Times New Roman" w:hAnsi="Times New Roman" w:cs="Times New Roman"/>
          <w:sz w:val="24"/>
          <w:szCs w:val="24"/>
        </w:rPr>
        <w:t xml:space="preserve">Att arbeta efter ERAS och ge information </w:t>
      </w:r>
      <w:r w:rsidR="009A3C50" w:rsidRPr="006266FF">
        <w:rPr>
          <w:rFonts w:ascii="Times New Roman" w:hAnsi="Times New Roman" w:cs="Times New Roman"/>
          <w:sz w:val="24"/>
          <w:szCs w:val="24"/>
        </w:rPr>
        <w:t xml:space="preserve">innebär att det för en patientgrupp utarbetas en modell för optimal sekvensering av insatser från vårdteamet och på så vis maximera resurser och förbättra </w:t>
      </w:r>
      <w:r w:rsidR="00930E17" w:rsidRPr="006266FF">
        <w:rPr>
          <w:rFonts w:ascii="Times New Roman" w:hAnsi="Times New Roman" w:cs="Times New Roman"/>
          <w:sz w:val="24"/>
          <w:szCs w:val="24"/>
        </w:rPr>
        <w:t>kvalitén</w:t>
      </w:r>
      <w:r w:rsidR="009A3C50" w:rsidRPr="006266FF">
        <w:rPr>
          <w:rFonts w:ascii="Times New Roman" w:hAnsi="Times New Roman" w:cs="Times New Roman"/>
          <w:sz w:val="24"/>
          <w:szCs w:val="24"/>
        </w:rPr>
        <w:t xml:space="preserve"> på vården och </w:t>
      </w:r>
      <w:r w:rsidR="009318C6">
        <w:rPr>
          <w:rFonts w:ascii="Times New Roman" w:hAnsi="Times New Roman" w:cs="Times New Roman"/>
          <w:sz w:val="24"/>
          <w:szCs w:val="24"/>
        </w:rPr>
        <w:t>ger</w:t>
      </w:r>
      <w:r w:rsidR="009A3C50" w:rsidRPr="006266FF">
        <w:rPr>
          <w:rFonts w:ascii="Times New Roman" w:hAnsi="Times New Roman" w:cs="Times New Roman"/>
          <w:sz w:val="24"/>
          <w:szCs w:val="24"/>
        </w:rPr>
        <w:t xml:space="preserve"> förutsättningar för måluppfyllelser (</w:t>
      </w:r>
      <w:commentRangeStart w:id="56"/>
      <w:r w:rsidR="009A3C50" w:rsidRPr="006266FF">
        <w:rPr>
          <w:rFonts w:ascii="Times New Roman" w:hAnsi="Times New Roman" w:cs="Times New Roman"/>
          <w:sz w:val="24"/>
          <w:szCs w:val="24"/>
        </w:rPr>
        <w:t>Carlström</w:t>
      </w:r>
      <w:commentRangeEnd w:id="56"/>
      <w:r w:rsidR="007F0E86">
        <w:rPr>
          <w:rStyle w:val="Kommentarsreferens"/>
        </w:rPr>
        <w:commentReference w:id="56"/>
      </w:r>
      <w:r w:rsidR="009A3C50" w:rsidRPr="006266FF">
        <w:rPr>
          <w:rFonts w:ascii="Times New Roman" w:hAnsi="Times New Roman" w:cs="Times New Roman"/>
          <w:sz w:val="24"/>
          <w:szCs w:val="24"/>
        </w:rPr>
        <w:t xml:space="preserve"> 2013).</w:t>
      </w:r>
      <w:r w:rsidR="005E65E3">
        <w:rPr>
          <w:rFonts w:ascii="Times New Roman" w:hAnsi="Times New Roman" w:cs="Times New Roman"/>
          <w:sz w:val="24"/>
          <w:szCs w:val="24"/>
        </w:rPr>
        <w:t xml:space="preserve"> </w:t>
      </w:r>
      <w:r w:rsidR="007869AD">
        <w:rPr>
          <w:rFonts w:ascii="Times New Roman" w:hAnsi="Times New Roman" w:cs="Times New Roman"/>
          <w:sz w:val="24"/>
          <w:szCs w:val="24"/>
        </w:rPr>
        <w:t xml:space="preserve">Målet är </w:t>
      </w:r>
      <w:r w:rsidR="00733983">
        <w:rPr>
          <w:rFonts w:ascii="Times New Roman" w:hAnsi="Times New Roman" w:cs="Times New Roman"/>
          <w:sz w:val="24"/>
          <w:szCs w:val="24"/>
        </w:rPr>
        <w:t xml:space="preserve">i slutändan </w:t>
      </w:r>
      <w:r w:rsidR="007869AD">
        <w:rPr>
          <w:rFonts w:ascii="Times New Roman" w:hAnsi="Times New Roman" w:cs="Times New Roman"/>
          <w:sz w:val="24"/>
          <w:szCs w:val="24"/>
        </w:rPr>
        <w:t>att när resultatet utvärderas</w:t>
      </w:r>
      <w:r w:rsidR="0072325B">
        <w:rPr>
          <w:rFonts w:ascii="Times New Roman" w:hAnsi="Times New Roman" w:cs="Times New Roman"/>
          <w:sz w:val="24"/>
          <w:szCs w:val="24"/>
        </w:rPr>
        <w:t xml:space="preserve"> att det visar att patienterna är nöjda med informationen de fått under vårdtiden </w:t>
      </w:r>
      <w:r w:rsidR="00321052">
        <w:rPr>
          <w:rFonts w:ascii="Times New Roman" w:hAnsi="Times New Roman" w:cs="Times New Roman"/>
          <w:sz w:val="24"/>
          <w:szCs w:val="24"/>
        </w:rPr>
        <w:t xml:space="preserve">och att kollegor upplever </w:t>
      </w:r>
      <w:r w:rsidR="00337480">
        <w:rPr>
          <w:rFonts w:ascii="Times New Roman" w:hAnsi="Times New Roman" w:cs="Times New Roman"/>
          <w:sz w:val="24"/>
          <w:szCs w:val="24"/>
        </w:rPr>
        <w:t>det som ett värdefullt hjälpmedel att lämna informationen till patienterna</w:t>
      </w:r>
      <w:r w:rsidR="00387E66">
        <w:rPr>
          <w:rFonts w:ascii="Times New Roman" w:hAnsi="Times New Roman" w:cs="Times New Roman"/>
          <w:sz w:val="24"/>
          <w:szCs w:val="24"/>
        </w:rPr>
        <w:t xml:space="preserve">, </w:t>
      </w:r>
      <w:r w:rsidR="00E66229">
        <w:rPr>
          <w:rFonts w:ascii="Times New Roman" w:hAnsi="Times New Roman" w:cs="Times New Roman"/>
          <w:sz w:val="24"/>
          <w:szCs w:val="24"/>
        </w:rPr>
        <w:t xml:space="preserve">då blir förbättringsarbetet hållbart. </w:t>
      </w:r>
      <w:r w:rsidR="00130B2C">
        <w:rPr>
          <w:rFonts w:ascii="Times New Roman" w:hAnsi="Times New Roman" w:cs="Times New Roman"/>
          <w:sz w:val="24"/>
          <w:szCs w:val="24"/>
        </w:rPr>
        <w:t xml:space="preserve"> </w:t>
      </w:r>
    </w:p>
    <w:p w14:paraId="647CB378" w14:textId="5DDE619A" w:rsidR="0061458A" w:rsidRPr="007265D5" w:rsidRDefault="00440E21" w:rsidP="00697354">
      <w:pPr>
        <w:rPr>
          <w:rFonts w:ascii="Arial Narrow" w:hAnsi="Arial Narrow" w:cs="Times New Roman"/>
          <w:sz w:val="30"/>
          <w:szCs w:val="30"/>
        </w:rPr>
      </w:pPr>
      <w:r w:rsidRPr="007265D5">
        <w:rPr>
          <w:rFonts w:ascii="Arial Narrow" w:hAnsi="Arial Narrow" w:cs="Times New Roman"/>
          <w:sz w:val="30"/>
          <w:szCs w:val="30"/>
        </w:rPr>
        <w:t xml:space="preserve">Förutsättningar </w:t>
      </w:r>
      <w:r w:rsidR="00F35BAD" w:rsidRPr="007265D5">
        <w:rPr>
          <w:rFonts w:ascii="Arial Narrow" w:hAnsi="Arial Narrow" w:cs="Times New Roman"/>
          <w:sz w:val="30"/>
          <w:szCs w:val="30"/>
        </w:rPr>
        <w:t>för förbättringsarbetet</w:t>
      </w:r>
      <w:r w:rsidR="000830FC">
        <w:rPr>
          <w:rFonts w:ascii="Arial Narrow" w:hAnsi="Arial Narrow" w:cs="Times New Roman"/>
          <w:sz w:val="30"/>
          <w:szCs w:val="30"/>
        </w:rPr>
        <w:t xml:space="preserve"> och </w:t>
      </w:r>
      <w:r w:rsidR="000A66AD">
        <w:rPr>
          <w:rFonts w:ascii="Arial Narrow" w:hAnsi="Arial Narrow" w:cs="Times New Roman"/>
          <w:sz w:val="30"/>
          <w:szCs w:val="30"/>
        </w:rPr>
        <w:t>framtid</w:t>
      </w:r>
    </w:p>
    <w:p w14:paraId="76EA138D" w14:textId="46566975" w:rsidR="00CC4B00" w:rsidRDefault="00673552" w:rsidP="00912308">
      <w:pPr>
        <w:rPr>
          <w:rFonts w:ascii="Times New Roman" w:hAnsi="Times New Roman" w:cs="Times New Roman"/>
          <w:sz w:val="24"/>
          <w:szCs w:val="24"/>
        </w:rPr>
      </w:pPr>
      <w:r>
        <w:rPr>
          <w:rFonts w:ascii="Times New Roman" w:hAnsi="Times New Roman" w:cs="Times New Roman"/>
          <w:sz w:val="24"/>
          <w:szCs w:val="24"/>
        </w:rPr>
        <w:t xml:space="preserve">I detta förbättringsarbete är jag projektledaren och för ett lyckat förbättringsarbete ska jag vara tydlig, ta tillvara resurser i form av avsatt tid genom planering under studietiden och ta till vara kompetens från insatta, specialistutbildade och erfarna kollegor. </w:t>
      </w:r>
      <w:r w:rsidR="008C1E3C">
        <w:rPr>
          <w:rFonts w:ascii="Times New Roman" w:hAnsi="Times New Roman" w:cs="Times New Roman"/>
          <w:sz w:val="24"/>
          <w:szCs w:val="24"/>
        </w:rPr>
        <w:t>Som specialistsjuksköterska följer är en uppgift och roll att vara vårdnära ledare och med ledarskap och engagemang driva och skapa förutsättningar för förbättringsarbete</w:t>
      </w:r>
      <w:r w:rsidR="00DB394F">
        <w:rPr>
          <w:rFonts w:ascii="Times New Roman" w:hAnsi="Times New Roman" w:cs="Times New Roman"/>
          <w:sz w:val="24"/>
          <w:szCs w:val="24"/>
        </w:rPr>
        <w:t xml:space="preserve"> (Rosengren</w:t>
      </w:r>
      <w:r w:rsidR="00DB437A">
        <w:rPr>
          <w:rFonts w:ascii="Times New Roman" w:hAnsi="Times New Roman" w:cs="Times New Roman"/>
          <w:sz w:val="24"/>
          <w:szCs w:val="24"/>
        </w:rPr>
        <w:t>, 2014)</w:t>
      </w:r>
      <w:r w:rsidR="008C1E3C">
        <w:rPr>
          <w:rFonts w:ascii="Times New Roman" w:hAnsi="Times New Roman" w:cs="Times New Roman"/>
          <w:sz w:val="24"/>
          <w:szCs w:val="24"/>
        </w:rPr>
        <w:t xml:space="preserve">. </w:t>
      </w:r>
      <w:r w:rsidR="001204E0">
        <w:rPr>
          <w:rFonts w:ascii="Times New Roman" w:hAnsi="Times New Roman" w:cs="Times New Roman"/>
          <w:sz w:val="24"/>
          <w:szCs w:val="24"/>
        </w:rPr>
        <w:t xml:space="preserve">Det är en viktig uppgift </w:t>
      </w:r>
      <w:r w:rsidR="00514130">
        <w:rPr>
          <w:rFonts w:ascii="Times New Roman" w:hAnsi="Times New Roman" w:cs="Times New Roman"/>
          <w:sz w:val="24"/>
          <w:szCs w:val="24"/>
        </w:rPr>
        <w:t>i</w:t>
      </w:r>
      <w:r w:rsidR="001204E0">
        <w:rPr>
          <w:rFonts w:ascii="Times New Roman" w:hAnsi="Times New Roman" w:cs="Times New Roman"/>
          <w:sz w:val="24"/>
          <w:szCs w:val="24"/>
        </w:rPr>
        <w:t xml:space="preserve"> att</w:t>
      </w:r>
      <w:r w:rsidR="008C1E3C">
        <w:rPr>
          <w:rFonts w:ascii="Times New Roman" w:hAnsi="Times New Roman" w:cs="Times New Roman"/>
          <w:sz w:val="24"/>
          <w:szCs w:val="24"/>
        </w:rPr>
        <w:t xml:space="preserve"> bidra till en god och  patientsäker vård och ta tillvara och optimera vårdens resurser och utefter de föreskrifter och rutiner som finns verka för att säkerställa och underlätta vården (Öhrn, 2014). Chefer och ledare på avdelningen är </w:t>
      </w:r>
      <w:r w:rsidR="002C52F3">
        <w:rPr>
          <w:rFonts w:ascii="Times New Roman" w:hAnsi="Times New Roman" w:cs="Times New Roman"/>
          <w:sz w:val="24"/>
          <w:szCs w:val="24"/>
        </w:rPr>
        <w:t xml:space="preserve">stöttande och </w:t>
      </w:r>
      <w:r w:rsidR="008C1E3C">
        <w:rPr>
          <w:rFonts w:ascii="Times New Roman" w:hAnsi="Times New Roman" w:cs="Times New Roman"/>
          <w:sz w:val="24"/>
          <w:szCs w:val="24"/>
        </w:rPr>
        <w:t>positiv</w:t>
      </w:r>
      <w:r w:rsidR="002C52F3">
        <w:rPr>
          <w:rFonts w:ascii="Times New Roman" w:hAnsi="Times New Roman" w:cs="Times New Roman"/>
          <w:sz w:val="24"/>
          <w:szCs w:val="24"/>
        </w:rPr>
        <w:t>t</w:t>
      </w:r>
      <w:r w:rsidR="008C1E3C">
        <w:rPr>
          <w:rFonts w:ascii="Times New Roman" w:hAnsi="Times New Roman" w:cs="Times New Roman"/>
          <w:sz w:val="24"/>
          <w:szCs w:val="24"/>
        </w:rPr>
        <w:t xml:space="preserve"> inställda vilket motiverar och underlättar mycket </w:t>
      </w:r>
      <w:r w:rsidR="002C52F3">
        <w:rPr>
          <w:rFonts w:ascii="Times New Roman" w:hAnsi="Times New Roman" w:cs="Times New Roman"/>
          <w:sz w:val="24"/>
          <w:szCs w:val="24"/>
        </w:rPr>
        <w:t>vid genomföran</w:t>
      </w:r>
      <w:r w:rsidR="00F06A33">
        <w:rPr>
          <w:rFonts w:ascii="Times New Roman" w:hAnsi="Times New Roman" w:cs="Times New Roman"/>
          <w:sz w:val="24"/>
          <w:szCs w:val="24"/>
        </w:rPr>
        <w:t xml:space="preserve">de. </w:t>
      </w:r>
    </w:p>
    <w:p w14:paraId="75606E63" w14:textId="3EF4CDF1" w:rsidR="003F5071" w:rsidRDefault="00FE43FE" w:rsidP="003F5071">
      <w:pPr>
        <w:rPr>
          <w:rFonts w:ascii="Times New Roman" w:hAnsi="Times New Roman" w:cs="Times New Roman"/>
          <w:sz w:val="24"/>
          <w:szCs w:val="24"/>
        </w:rPr>
      </w:pPr>
      <w:r>
        <w:rPr>
          <w:rFonts w:ascii="Times New Roman" w:hAnsi="Times New Roman" w:cs="Times New Roman"/>
          <w:sz w:val="24"/>
          <w:szCs w:val="24"/>
        </w:rPr>
        <w:t>E</w:t>
      </w:r>
      <w:r w:rsidR="005B4220">
        <w:rPr>
          <w:rFonts w:ascii="Times New Roman" w:hAnsi="Times New Roman" w:cs="Times New Roman"/>
          <w:sz w:val="24"/>
          <w:szCs w:val="24"/>
        </w:rPr>
        <w:t xml:space="preserve">n framtidsvision är att information </w:t>
      </w:r>
      <w:r w:rsidR="00412750">
        <w:rPr>
          <w:rFonts w:ascii="Times New Roman" w:hAnsi="Times New Roman" w:cs="Times New Roman"/>
          <w:sz w:val="24"/>
          <w:szCs w:val="24"/>
        </w:rPr>
        <w:t>och planering av vårde</w:t>
      </w:r>
      <w:r w:rsidR="00FF44F8">
        <w:rPr>
          <w:rFonts w:ascii="Times New Roman" w:hAnsi="Times New Roman" w:cs="Times New Roman"/>
          <w:sz w:val="24"/>
          <w:szCs w:val="24"/>
        </w:rPr>
        <w:t xml:space="preserve">n enligt ERAS </w:t>
      </w:r>
      <w:r w:rsidR="005B4220">
        <w:rPr>
          <w:rFonts w:ascii="Times New Roman" w:hAnsi="Times New Roman" w:cs="Times New Roman"/>
          <w:sz w:val="24"/>
          <w:szCs w:val="24"/>
        </w:rPr>
        <w:t xml:space="preserve">ska kunna ges </w:t>
      </w:r>
      <w:r w:rsidR="004D59B8">
        <w:rPr>
          <w:rFonts w:ascii="Times New Roman" w:hAnsi="Times New Roman" w:cs="Times New Roman"/>
          <w:sz w:val="24"/>
          <w:szCs w:val="24"/>
        </w:rPr>
        <w:t>digitalt i en</w:t>
      </w:r>
      <w:r w:rsidR="005B4220">
        <w:rPr>
          <w:rFonts w:ascii="Times New Roman" w:hAnsi="Times New Roman" w:cs="Times New Roman"/>
          <w:sz w:val="24"/>
          <w:szCs w:val="24"/>
        </w:rPr>
        <w:t xml:space="preserve"> surfplatta</w:t>
      </w:r>
      <w:r w:rsidR="004D59B8">
        <w:rPr>
          <w:rFonts w:ascii="Times New Roman" w:hAnsi="Times New Roman" w:cs="Times New Roman"/>
          <w:sz w:val="24"/>
          <w:szCs w:val="24"/>
        </w:rPr>
        <w:t xml:space="preserve"> eller liknande.</w:t>
      </w:r>
      <w:r w:rsidR="006B39C6">
        <w:rPr>
          <w:rFonts w:ascii="Times New Roman" w:hAnsi="Times New Roman" w:cs="Times New Roman"/>
          <w:sz w:val="24"/>
          <w:szCs w:val="24"/>
        </w:rPr>
        <w:t xml:space="preserve"> </w:t>
      </w:r>
      <w:r w:rsidR="00CF64F1">
        <w:rPr>
          <w:rFonts w:ascii="Times New Roman" w:hAnsi="Times New Roman" w:cs="Times New Roman"/>
          <w:sz w:val="24"/>
          <w:szCs w:val="24"/>
        </w:rPr>
        <w:t>Då kan</w:t>
      </w:r>
      <w:r w:rsidR="005B4220">
        <w:rPr>
          <w:rFonts w:ascii="Times New Roman" w:hAnsi="Times New Roman" w:cs="Times New Roman"/>
          <w:sz w:val="24"/>
          <w:szCs w:val="24"/>
        </w:rPr>
        <w:t xml:space="preserve"> informationen </w:t>
      </w:r>
      <w:r w:rsidR="00FC7C90">
        <w:rPr>
          <w:rFonts w:ascii="Times New Roman" w:hAnsi="Times New Roman" w:cs="Times New Roman"/>
          <w:sz w:val="24"/>
          <w:szCs w:val="24"/>
        </w:rPr>
        <w:t xml:space="preserve">enkelt kan justeras och göras </w:t>
      </w:r>
      <w:r w:rsidR="008A1E7F">
        <w:rPr>
          <w:rFonts w:ascii="Times New Roman" w:hAnsi="Times New Roman" w:cs="Times New Roman"/>
          <w:sz w:val="24"/>
          <w:szCs w:val="24"/>
        </w:rPr>
        <w:t>anp</w:t>
      </w:r>
      <w:r w:rsidR="005B4220">
        <w:rPr>
          <w:rFonts w:ascii="Times New Roman" w:hAnsi="Times New Roman" w:cs="Times New Roman"/>
          <w:sz w:val="24"/>
          <w:szCs w:val="24"/>
        </w:rPr>
        <w:t>assningsbar till varje patient för en personcentrerad informationsöverföring. Det är inte ovanligt att det tas frånsteg för planeringen då komplikationer eller fördröjningar i den postoperativa vården uppstår. Med ett digitalt hjälpmedel skulle då informationen enkelt kunna</w:t>
      </w:r>
      <w:r w:rsidR="007B0E4D">
        <w:rPr>
          <w:rFonts w:ascii="Times New Roman" w:hAnsi="Times New Roman" w:cs="Times New Roman"/>
          <w:sz w:val="24"/>
          <w:szCs w:val="24"/>
        </w:rPr>
        <w:t xml:space="preserve"> justeras och</w:t>
      </w:r>
      <w:r w:rsidR="005B4220">
        <w:rPr>
          <w:rFonts w:ascii="Times New Roman" w:hAnsi="Times New Roman" w:cs="Times New Roman"/>
          <w:sz w:val="24"/>
          <w:szCs w:val="24"/>
        </w:rPr>
        <w:t xml:space="preserve"> sammanställas till vad som är aktuellt för den enskilde individen. </w:t>
      </w:r>
      <w:r w:rsidR="00C60BD6">
        <w:rPr>
          <w:rFonts w:ascii="Times New Roman" w:hAnsi="Times New Roman" w:cs="Times New Roman"/>
          <w:sz w:val="24"/>
          <w:szCs w:val="24"/>
        </w:rPr>
        <w:t xml:space="preserve">Med </w:t>
      </w:r>
      <w:r w:rsidR="00083A9E">
        <w:rPr>
          <w:rFonts w:ascii="Times New Roman" w:hAnsi="Times New Roman" w:cs="Times New Roman"/>
          <w:sz w:val="24"/>
          <w:szCs w:val="24"/>
        </w:rPr>
        <w:t xml:space="preserve">den stora </w:t>
      </w:r>
      <w:r w:rsidR="006E3ACF">
        <w:rPr>
          <w:rFonts w:ascii="Times New Roman" w:hAnsi="Times New Roman" w:cs="Times New Roman"/>
          <w:sz w:val="24"/>
          <w:szCs w:val="24"/>
        </w:rPr>
        <w:t>tillväxten</w:t>
      </w:r>
      <w:r w:rsidR="00083A9E">
        <w:rPr>
          <w:rFonts w:ascii="Times New Roman" w:hAnsi="Times New Roman" w:cs="Times New Roman"/>
          <w:sz w:val="24"/>
          <w:szCs w:val="24"/>
        </w:rPr>
        <w:t xml:space="preserve"> av </w:t>
      </w:r>
      <w:r w:rsidR="00C60BD6">
        <w:rPr>
          <w:rFonts w:ascii="Times New Roman" w:hAnsi="Times New Roman" w:cs="Times New Roman"/>
          <w:sz w:val="24"/>
          <w:szCs w:val="24"/>
        </w:rPr>
        <w:t xml:space="preserve">information och kommunikationsteknik </w:t>
      </w:r>
      <w:r w:rsidR="00936842">
        <w:rPr>
          <w:rFonts w:ascii="Times New Roman" w:hAnsi="Times New Roman" w:cs="Times New Roman"/>
          <w:sz w:val="24"/>
          <w:szCs w:val="24"/>
        </w:rPr>
        <w:t>(</w:t>
      </w:r>
      <w:r w:rsidR="00C60BD6">
        <w:rPr>
          <w:rFonts w:ascii="Times New Roman" w:hAnsi="Times New Roman" w:cs="Times New Roman"/>
          <w:sz w:val="24"/>
          <w:szCs w:val="24"/>
        </w:rPr>
        <w:t>IKT</w:t>
      </w:r>
      <w:r w:rsidR="00936842">
        <w:rPr>
          <w:rFonts w:ascii="Times New Roman" w:hAnsi="Times New Roman" w:cs="Times New Roman"/>
          <w:sz w:val="24"/>
          <w:szCs w:val="24"/>
        </w:rPr>
        <w:t>)</w:t>
      </w:r>
      <w:r w:rsidR="00C60BD6">
        <w:rPr>
          <w:rFonts w:ascii="Times New Roman" w:hAnsi="Times New Roman" w:cs="Times New Roman"/>
          <w:sz w:val="24"/>
          <w:szCs w:val="24"/>
        </w:rPr>
        <w:t xml:space="preserve"> </w:t>
      </w:r>
      <w:r w:rsidR="00DA6BB4">
        <w:rPr>
          <w:rFonts w:ascii="Times New Roman" w:hAnsi="Times New Roman" w:cs="Times New Roman"/>
          <w:sz w:val="24"/>
          <w:szCs w:val="24"/>
        </w:rPr>
        <w:t>utveckl</w:t>
      </w:r>
      <w:r w:rsidR="006E3ACF">
        <w:rPr>
          <w:rFonts w:ascii="Times New Roman" w:hAnsi="Times New Roman" w:cs="Times New Roman"/>
          <w:sz w:val="24"/>
          <w:szCs w:val="24"/>
        </w:rPr>
        <w:t>as</w:t>
      </w:r>
      <w:r w:rsidR="00C60BD6">
        <w:rPr>
          <w:rFonts w:ascii="Times New Roman" w:hAnsi="Times New Roman" w:cs="Times New Roman"/>
          <w:sz w:val="24"/>
          <w:szCs w:val="24"/>
        </w:rPr>
        <w:t xml:space="preserve"> flexibla och tillgängliga system som underlättar e</w:t>
      </w:r>
      <w:r w:rsidR="001117F0">
        <w:rPr>
          <w:rFonts w:ascii="Times New Roman" w:hAnsi="Times New Roman" w:cs="Times New Roman"/>
          <w:sz w:val="24"/>
          <w:szCs w:val="24"/>
        </w:rPr>
        <w:t xml:space="preserve">n tillgänglig och </w:t>
      </w:r>
      <w:r w:rsidR="00D81394">
        <w:rPr>
          <w:rFonts w:ascii="Times New Roman" w:hAnsi="Times New Roman" w:cs="Times New Roman"/>
          <w:sz w:val="24"/>
          <w:szCs w:val="24"/>
        </w:rPr>
        <w:t>individanpassa</w:t>
      </w:r>
      <w:r w:rsidR="00B7273E">
        <w:rPr>
          <w:rFonts w:ascii="Times New Roman" w:hAnsi="Times New Roman" w:cs="Times New Roman"/>
          <w:sz w:val="24"/>
          <w:szCs w:val="24"/>
        </w:rPr>
        <w:t xml:space="preserve">d </w:t>
      </w:r>
      <w:r w:rsidR="00F068E4">
        <w:rPr>
          <w:rFonts w:ascii="Times New Roman" w:hAnsi="Times New Roman" w:cs="Times New Roman"/>
          <w:sz w:val="24"/>
          <w:szCs w:val="24"/>
        </w:rPr>
        <w:t xml:space="preserve">digital </w:t>
      </w:r>
      <w:r w:rsidR="00B7273E">
        <w:rPr>
          <w:rFonts w:ascii="Times New Roman" w:hAnsi="Times New Roman" w:cs="Times New Roman"/>
          <w:sz w:val="24"/>
          <w:szCs w:val="24"/>
        </w:rPr>
        <w:t>kunskapsöverföring</w:t>
      </w:r>
      <w:r w:rsidR="00E0771D">
        <w:rPr>
          <w:rFonts w:ascii="Times New Roman" w:hAnsi="Times New Roman" w:cs="Times New Roman"/>
          <w:sz w:val="24"/>
          <w:szCs w:val="24"/>
        </w:rPr>
        <w:t xml:space="preserve"> som aktiverar och involverar patienterna</w:t>
      </w:r>
      <w:r w:rsidR="00A92EF8">
        <w:rPr>
          <w:rFonts w:ascii="Times New Roman" w:hAnsi="Times New Roman" w:cs="Times New Roman"/>
          <w:sz w:val="24"/>
          <w:szCs w:val="24"/>
        </w:rPr>
        <w:t>.</w:t>
      </w:r>
      <w:r w:rsidR="00E0771D">
        <w:rPr>
          <w:rFonts w:ascii="Times New Roman" w:hAnsi="Times New Roman" w:cs="Times New Roman"/>
          <w:sz w:val="24"/>
          <w:szCs w:val="24"/>
        </w:rPr>
        <w:t xml:space="preserve"> </w:t>
      </w:r>
      <w:r w:rsidR="00396439">
        <w:rPr>
          <w:rFonts w:ascii="Times New Roman" w:hAnsi="Times New Roman" w:cs="Times New Roman"/>
          <w:sz w:val="24"/>
          <w:szCs w:val="24"/>
        </w:rPr>
        <w:t xml:space="preserve">Utveckling </w:t>
      </w:r>
      <w:r w:rsidR="00EB7117">
        <w:rPr>
          <w:rFonts w:ascii="Times New Roman" w:hAnsi="Times New Roman" w:cs="Times New Roman"/>
          <w:sz w:val="24"/>
          <w:szCs w:val="24"/>
        </w:rPr>
        <w:t xml:space="preserve">och </w:t>
      </w:r>
      <w:r w:rsidR="003F5071">
        <w:rPr>
          <w:rFonts w:ascii="Times New Roman" w:hAnsi="Times New Roman" w:cs="Times New Roman"/>
          <w:sz w:val="24"/>
          <w:szCs w:val="24"/>
        </w:rPr>
        <w:t xml:space="preserve">relevanta förbättringsarbete inom detta handlar om att synliggöra och styras av patienternas behov och låta det utgöra grunden för </w:t>
      </w:r>
      <w:r w:rsidR="00BB6659">
        <w:rPr>
          <w:rFonts w:ascii="Times New Roman" w:hAnsi="Times New Roman" w:cs="Times New Roman"/>
          <w:sz w:val="24"/>
          <w:szCs w:val="24"/>
        </w:rPr>
        <w:t>utveckling och utvärdering</w:t>
      </w:r>
      <w:r w:rsidR="003F5071">
        <w:rPr>
          <w:rFonts w:ascii="Times New Roman" w:hAnsi="Times New Roman" w:cs="Times New Roman"/>
          <w:sz w:val="24"/>
          <w:szCs w:val="24"/>
        </w:rPr>
        <w:t xml:space="preserve"> för bästa resultat</w:t>
      </w:r>
      <w:r w:rsidR="003B3899">
        <w:rPr>
          <w:rFonts w:ascii="Times New Roman" w:hAnsi="Times New Roman" w:cs="Times New Roman"/>
          <w:sz w:val="24"/>
          <w:szCs w:val="24"/>
        </w:rPr>
        <w:t xml:space="preserve"> (</w:t>
      </w:r>
      <w:r w:rsidR="003B3899" w:rsidRPr="006266FF">
        <w:rPr>
          <w:rFonts w:ascii="Times New Roman" w:hAnsi="Times New Roman" w:cs="Times New Roman"/>
          <w:sz w:val="24"/>
          <w:szCs w:val="24"/>
        </w:rPr>
        <w:t xml:space="preserve">Sävenstedt </w:t>
      </w:r>
      <w:r w:rsidR="003B3899">
        <w:rPr>
          <w:rFonts w:ascii="Times New Roman" w:hAnsi="Times New Roman" w:cs="Times New Roman"/>
          <w:sz w:val="24"/>
          <w:szCs w:val="24"/>
        </w:rPr>
        <w:t>&amp; F</w:t>
      </w:r>
      <w:r w:rsidR="003B3899" w:rsidRPr="006266FF">
        <w:rPr>
          <w:rFonts w:ascii="Times New Roman" w:hAnsi="Times New Roman" w:cs="Times New Roman"/>
          <w:sz w:val="24"/>
          <w:szCs w:val="24"/>
        </w:rPr>
        <w:t>lorin</w:t>
      </w:r>
      <w:r w:rsidR="003B3899">
        <w:rPr>
          <w:rFonts w:ascii="Times New Roman" w:hAnsi="Times New Roman" w:cs="Times New Roman"/>
          <w:sz w:val="24"/>
          <w:szCs w:val="24"/>
        </w:rPr>
        <w:t>, 2013</w:t>
      </w:r>
      <w:r w:rsidR="003B3899" w:rsidRPr="006266FF">
        <w:rPr>
          <w:rFonts w:ascii="Times New Roman" w:hAnsi="Times New Roman" w:cs="Times New Roman"/>
          <w:sz w:val="24"/>
          <w:szCs w:val="24"/>
        </w:rPr>
        <w:t>).</w:t>
      </w:r>
    </w:p>
    <w:p w14:paraId="663EB169" w14:textId="66832399" w:rsidR="00320CC1" w:rsidRPr="009732BF" w:rsidRDefault="00320CC1">
      <w:pPr>
        <w:rPr>
          <w:rFonts w:ascii="Times New Roman" w:hAnsi="Times New Roman" w:cs="Times New Roman"/>
          <w:sz w:val="24"/>
          <w:szCs w:val="24"/>
        </w:rPr>
      </w:pPr>
    </w:p>
    <w:p w14:paraId="63C8A5D6" w14:textId="77777777" w:rsidR="00B02916" w:rsidRDefault="00B02916">
      <w:pPr>
        <w:rPr>
          <w:rFonts w:ascii="Arial Narrow" w:hAnsi="Arial Narrow"/>
          <w:b/>
          <w:bCs/>
          <w:sz w:val="36"/>
          <w:szCs w:val="36"/>
        </w:rPr>
      </w:pPr>
      <w:r>
        <w:br w:type="page"/>
      </w:r>
    </w:p>
    <w:p w14:paraId="14A4403D" w14:textId="7E56D224" w:rsidR="00E2554F" w:rsidRPr="006266FF" w:rsidRDefault="00E2554F" w:rsidP="0065482E">
      <w:pPr>
        <w:pStyle w:val="Formatmall1"/>
      </w:pPr>
      <w:r w:rsidRPr="006266FF">
        <w:lastRenderedPageBreak/>
        <w:t>Planeringschema</w:t>
      </w:r>
    </w:p>
    <w:p w14:paraId="61F20A92" w14:textId="77777777" w:rsidR="005D2ED7" w:rsidRPr="006266FF" w:rsidRDefault="005D2ED7" w:rsidP="005D2ED7">
      <w:pPr>
        <w:spacing w:line="240" w:lineRule="auto"/>
        <w:rPr>
          <w:rFonts w:ascii="Times New Roman" w:hAnsi="Times New Roman" w:cs="Times New Roman"/>
          <w:b/>
          <w:sz w:val="24"/>
          <w:szCs w:val="24"/>
        </w:rPr>
      </w:pPr>
    </w:p>
    <w:tbl>
      <w:tblPr>
        <w:tblW w:w="6735" w:type="dxa"/>
        <w:tblInd w:w="100" w:type="dxa"/>
        <w:tblLayout w:type="fixed"/>
        <w:tblLook w:val="0600" w:firstRow="0" w:lastRow="0" w:firstColumn="0" w:lastColumn="0" w:noHBand="1" w:noVBand="1"/>
      </w:tblPr>
      <w:tblGrid>
        <w:gridCol w:w="1140"/>
        <w:gridCol w:w="5595"/>
      </w:tblGrid>
      <w:tr w:rsidR="005D2ED7" w:rsidRPr="006266FF" w14:paraId="00B75009" w14:textId="77777777" w:rsidTr="005D2ED7">
        <w:trPr>
          <w:trHeight w:val="540"/>
        </w:trPr>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C78FB" w14:textId="77777777" w:rsidR="005D2ED7" w:rsidRPr="006266FF" w:rsidRDefault="005D2ED7">
            <w:pPr>
              <w:spacing w:line="240" w:lineRule="auto"/>
              <w:rPr>
                <w:rFonts w:ascii="Times New Roman" w:hAnsi="Times New Roman" w:cs="Times New Roman"/>
                <w:b/>
                <w:sz w:val="24"/>
                <w:szCs w:val="24"/>
              </w:rPr>
            </w:pPr>
            <w:r w:rsidRPr="006266FF">
              <w:rPr>
                <w:rFonts w:ascii="Times New Roman" w:hAnsi="Times New Roman" w:cs="Times New Roman"/>
                <w:b/>
                <w:sz w:val="24"/>
                <w:szCs w:val="24"/>
              </w:rPr>
              <w:t>Datum</w:t>
            </w:r>
          </w:p>
        </w:tc>
        <w:tc>
          <w:tcPr>
            <w:tcW w:w="5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9E4EA" w14:textId="77777777" w:rsidR="005D2ED7" w:rsidRPr="006266FF" w:rsidRDefault="005D2ED7">
            <w:pPr>
              <w:spacing w:line="240" w:lineRule="auto"/>
              <w:rPr>
                <w:rFonts w:ascii="Times New Roman" w:hAnsi="Times New Roman" w:cs="Times New Roman"/>
                <w:b/>
                <w:sz w:val="24"/>
                <w:szCs w:val="24"/>
              </w:rPr>
            </w:pPr>
            <w:r w:rsidRPr="006266FF">
              <w:rPr>
                <w:rFonts w:ascii="Times New Roman" w:hAnsi="Times New Roman" w:cs="Times New Roman"/>
                <w:b/>
                <w:sz w:val="24"/>
                <w:szCs w:val="24"/>
              </w:rPr>
              <w:t>Plan</w:t>
            </w:r>
          </w:p>
        </w:tc>
      </w:tr>
      <w:tr w:rsidR="005D2ED7" w:rsidRPr="006266FF" w14:paraId="064CC52E" w14:textId="77777777" w:rsidTr="005D2ED7">
        <w:trPr>
          <w:trHeight w:val="474"/>
        </w:trPr>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624C4" w14:textId="2D8F8A1C" w:rsidR="005D2ED7" w:rsidRPr="006266FF" w:rsidRDefault="005D2ED7">
            <w:pPr>
              <w:spacing w:line="240" w:lineRule="auto"/>
              <w:rPr>
                <w:rFonts w:ascii="Times New Roman" w:eastAsia="Times New Roman" w:hAnsi="Times New Roman" w:cs="Times New Roman"/>
                <w:sz w:val="24"/>
                <w:szCs w:val="24"/>
              </w:rPr>
            </w:pPr>
            <w:r w:rsidRPr="006266FF">
              <w:rPr>
                <w:rFonts w:ascii="Times New Roman" w:eastAsia="Times New Roman" w:hAnsi="Times New Roman" w:cs="Times New Roman"/>
                <w:sz w:val="24"/>
                <w:szCs w:val="24"/>
              </w:rPr>
              <w:t>Nov -19</w:t>
            </w:r>
          </w:p>
        </w:tc>
        <w:tc>
          <w:tcPr>
            <w:tcW w:w="5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D2F39" w14:textId="06AC5A42" w:rsidR="005D2ED7" w:rsidRPr="006266FF" w:rsidRDefault="005D2ED7">
            <w:pPr>
              <w:spacing w:line="240" w:lineRule="auto"/>
              <w:rPr>
                <w:rFonts w:ascii="Times New Roman" w:eastAsia="Times New Roman" w:hAnsi="Times New Roman" w:cs="Times New Roman"/>
                <w:sz w:val="24"/>
                <w:szCs w:val="24"/>
              </w:rPr>
            </w:pPr>
            <w:r w:rsidRPr="006266FF">
              <w:rPr>
                <w:rFonts w:ascii="Times New Roman" w:eastAsia="Times New Roman" w:hAnsi="Times New Roman" w:cs="Times New Roman"/>
                <w:sz w:val="24"/>
                <w:szCs w:val="24"/>
              </w:rPr>
              <w:t>Presenterat förslag om förbättringsarbetet för vårdenhetschefen och ERAS-ansvarig sjuksköterska</w:t>
            </w:r>
          </w:p>
        </w:tc>
      </w:tr>
      <w:tr w:rsidR="005D2ED7" w:rsidRPr="006266FF" w14:paraId="5B20575D" w14:textId="77777777" w:rsidTr="005D2ED7">
        <w:trPr>
          <w:trHeight w:val="529"/>
        </w:trPr>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52271" w14:textId="50BA15BE" w:rsidR="005D2ED7" w:rsidRPr="006266FF" w:rsidRDefault="005D2ED7">
            <w:pPr>
              <w:spacing w:line="240" w:lineRule="auto"/>
              <w:rPr>
                <w:rFonts w:ascii="Times New Roman" w:eastAsia="Times New Roman" w:hAnsi="Times New Roman" w:cs="Times New Roman"/>
                <w:sz w:val="24"/>
                <w:szCs w:val="24"/>
              </w:rPr>
            </w:pPr>
            <w:r w:rsidRPr="006266FF">
              <w:rPr>
                <w:rFonts w:ascii="Times New Roman" w:eastAsia="Times New Roman" w:hAnsi="Times New Roman" w:cs="Times New Roman"/>
                <w:sz w:val="24"/>
                <w:szCs w:val="24"/>
              </w:rPr>
              <w:t>Nov -19</w:t>
            </w:r>
          </w:p>
        </w:tc>
        <w:tc>
          <w:tcPr>
            <w:tcW w:w="5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733BF" w14:textId="03F0FA13" w:rsidR="005D2ED7" w:rsidRPr="006266FF" w:rsidRDefault="005D2ED7">
            <w:pPr>
              <w:spacing w:line="240" w:lineRule="auto"/>
              <w:rPr>
                <w:rFonts w:ascii="Times New Roman" w:eastAsia="Times New Roman" w:hAnsi="Times New Roman" w:cs="Times New Roman"/>
                <w:sz w:val="24"/>
                <w:szCs w:val="24"/>
              </w:rPr>
            </w:pPr>
            <w:r w:rsidRPr="006266FF">
              <w:rPr>
                <w:rFonts w:ascii="Times New Roman" w:eastAsia="Times New Roman" w:hAnsi="Times New Roman" w:cs="Times New Roman"/>
                <w:sz w:val="24"/>
                <w:szCs w:val="24"/>
              </w:rPr>
              <w:t>Samlat datamaterial som underlag för informationsbroschyr</w:t>
            </w:r>
          </w:p>
        </w:tc>
      </w:tr>
      <w:tr w:rsidR="005D2ED7" w:rsidRPr="006266FF" w14:paraId="432081A3" w14:textId="77777777" w:rsidTr="005D2ED7">
        <w:trPr>
          <w:trHeight w:val="336"/>
        </w:trPr>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4678D" w14:textId="178B316F" w:rsidR="005D2ED7" w:rsidRPr="006266FF" w:rsidRDefault="005D2ED7">
            <w:pPr>
              <w:spacing w:line="240" w:lineRule="auto"/>
              <w:rPr>
                <w:rFonts w:ascii="Times New Roman" w:eastAsia="Times New Roman" w:hAnsi="Times New Roman" w:cs="Times New Roman"/>
                <w:sz w:val="24"/>
                <w:szCs w:val="24"/>
              </w:rPr>
            </w:pPr>
            <w:r w:rsidRPr="006266FF">
              <w:rPr>
                <w:rFonts w:ascii="Times New Roman" w:eastAsia="Times New Roman" w:hAnsi="Times New Roman" w:cs="Times New Roman"/>
                <w:sz w:val="24"/>
                <w:szCs w:val="24"/>
              </w:rPr>
              <w:t>Dec -19</w:t>
            </w:r>
          </w:p>
        </w:tc>
        <w:tc>
          <w:tcPr>
            <w:tcW w:w="5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53AC1" w14:textId="54A3B6E8" w:rsidR="005D2ED7" w:rsidRPr="006266FF" w:rsidRDefault="005D2ED7">
            <w:pPr>
              <w:spacing w:line="240" w:lineRule="auto"/>
              <w:rPr>
                <w:rFonts w:ascii="Times New Roman" w:eastAsia="Times New Roman" w:hAnsi="Times New Roman" w:cs="Times New Roman"/>
                <w:sz w:val="24"/>
                <w:szCs w:val="24"/>
              </w:rPr>
            </w:pPr>
            <w:r w:rsidRPr="006266FF">
              <w:rPr>
                <w:rFonts w:ascii="Times New Roman" w:eastAsia="Times New Roman" w:hAnsi="Times New Roman" w:cs="Times New Roman"/>
                <w:sz w:val="24"/>
                <w:szCs w:val="24"/>
              </w:rPr>
              <w:t xml:space="preserve">Planering av förbättringsarbete och bearbetning av informationsbroschyr. </w:t>
            </w:r>
          </w:p>
        </w:tc>
      </w:tr>
      <w:tr w:rsidR="005D2ED7" w:rsidRPr="006266FF" w14:paraId="590FE137" w14:textId="77777777" w:rsidTr="005D2ED7">
        <w:trPr>
          <w:trHeight w:val="336"/>
        </w:trPr>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9742E" w14:textId="53940921" w:rsidR="005D2ED7" w:rsidRPr="006266FF" w:rsidRDefault="005D2ED7">
            <w:pPr>
              <w:spacing w:line="240" w:lineRule="auto"/>
              <w:rPr>
                <w:rFonts w:ascii="Times New Roman" w:eastAsia="Times New Roman" w:hAnsi="Times New Roman" w:cs="Times New Roman"/>
                <w:sz w:val="24"/>
                <w:szCs w:val="24"/>
              </w:rPr>
            </w:pPr>
            <w:r w:rsidRPr="006266FF">
              <w:rPr>
                <w:rFonts w:ascii="Times New Roman" w:eastAsia="Times New Roman" w:hAnsi="Times New Roman" w:cs="Times New Roman"/>
                <w:sz w:val="24"/>
                <w:szCs w:val="24"/>
              </w:rPr>
              <w:t>Jan -20</w:t>
            </w:r>
          </w:p>
        </w:tc>
        <w:tc>
          <w:tcPr>
            <w:tcW w:w="5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AB1B2" w14:textId="44F0185B" w:rsidR="005D2ED7" w:rsidRPr="006266FF" w:rsidRDefault="005D2ED7">
            <w:pPr>
              <w:spacing w:line="240" w:lineRule="auto"/>
              <w:rPr>
                <w:rFonts w:ascii="Times New Roman" w:eastAsia="Times New Roman" w:hAnsi="Times New Roman" w:cs="Times New Roman"/>
                <w:sz w:val="24"/>
                <w:szCs w:val="24"/>
              </w:rPr>
            </w:pPr>
            <w:r w:rsidRPr="006266FF">
              <w:rPr>
                <w:rFonts w:ascii="Times New Roman" w:eastAsia="Times New Roman" w:hAnsi="Times New Roman" w:cs="Times New Roman"/>
                <w:sz w:val="24"/>
                <w:szCs w:val="24"/>
              </w:rPr>
              <w:t xml:space="preserve">Reflektioner från kollegor kring </w:t>
            </w:r>
            <w:r w:rsidR="00110DC2" w:rsidRPr="006266FF">
              <w:rPr>
                <w:rFonts w:ascii="Times New Roman" w:eastAsia="Times New Roman" w:hAnsi="Times New Roman" w:cs="Times New Roman"/>
                <w:sz w:val="24"/>
                <w:szCs w:val="24"/>
              </w:rPr>
              <w:t>informationen</w:t>
            </w:r>
          </w:p>
        </w:tc>
      </w:tr>
      <w:tr w:rsidR="005D2ED7" w:rsidRPr="006266FF" w14:paraId="6974B615" w14:textId="77777777" w:rsidTr="005D2ED7">
        <w:trPr>
          <w:trHeight w:val="665"/>
        </w:trPr>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A1D03" w14:textId="22B3042B" w:rsidR="005D2ED7" w:rsidRPr="006266FF" w:rsidRDefault="005D2ED7">
            <w:pPr>
              <w:spacing w:line="240" w:lineRule="auto"/>
              <w:rPr>
                <w:rFonts w:ascii="Times New Roman" w:eastAsia="Times New Roman" w:hAnsi="Times New Roman" w:cs="Times New Roman"/>
                <w:sz w:val="24"/>
                <w:szCs w:val="24"/>
              </w:rPr>
            </w:pPr>
            <w:r w:rsidRPr="006266FF">
              <w:rPr>
                <w:rFonts w:ascii="Times New Roman" w:eastAsia="Times New Roman" w:hAnsi="Times New Roman" w:cs="Times New Roman"/>
                <w:sz w:val="24"/>
                <w:szCs w:val="24"/>
              </w:rPr>
              <w:t>Jan -20</w:t>
            </w:r>
          </w:p>
        </w:tc>
        <w:tc>
          <w:tcPr>
            <w:tcW w:w="5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7D660" w14:textId="5DF0B7AD" w:rsidR="005D2ED7" w:rsidRPr="006266FF" w:rsidRDefault="005D2ED7">
            <w:pPr>
              <w:spacing w:line="240" w:lineRule="auto"/>
              <w:rPr>
                <w:rFonts w:ascii="Times New Roman" w:eastAsia="Times New Roman" w:hAnsi="Times New Roman" w:cs="Times New Roman"/>
                <w:sz w:val="24"/>
                <w:szCs w:val="24"/>
              </w:rPr>
            </w:pPr>
            <w:r w:rsidRPr="006266FF">
              <w:rPr>
                <w:rFonts w:ascii="Times New Roman" w:eastAsia="Times New Roman" w:hAnsi="Times New Roman" w:cs="Times New Roman"/>
                <w:sz w:val="24"/>
                <w:szCs w:val="24"/>
              </w:rPr>
              <w:t>Presentera förslag om förbättringsarbetet för övriga medarbetare på en arbetsplatsträff, APT.</w:t>
            </w:r>
          </w:p>
        </w:tc>
      </w:tr>
      <w:tr w:rsidR="005D2ED7" w:rsidRPr="006266FF" w14:paraId="1C436067" w14:textId="77777777" w:rsidTr="005D2ED7">
        <w:trPr>
          <w:trHeight w:val="762"/>
        </w:trPr>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A3A78" w14:textId="190015C3" w:rsidR="005D2ED7" w:rsidRPr="006266FF" w:rsidRDefault="007048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w:t>
            </w:r>
            <w:r w:rsidR="005D2ED7" w:rsidRPr="006266FF">
              <w:rPr>
                <w:rFonts w:ascii="Times New Roman" w:eastAsia="Times New Roman" w:hAnsi="Times New Roman" w:cs="Times New Roman"/>
                <w:sz w:val="24"/>
                <w:szCs w:val="24"/>
              </w:rPr>
              <w:t xml:space="preserve"> -20</w:t>
            </w:r>
          </w:p>
        </w:tc>
        <w:tc>
          <w:tcPr>
            <w:tcW w:w="5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942F3" w14:textId="2BC247A3" w:rsidR="005D2ED7" w:rsidRPr="006266FF" w:rsidRDefault="005D2ED7">
            <w:pPr>
              <w:spacing w:line="240" w:lineRule="auto"/>
              <w:rPr>
                <w:rFonts w:ascii="Times New Roman" w:eastAsia="Times New Roman" w:hAnsi="Times New Roman" w:cs="Times New Roman"/>
                <w:sz w:val="24"/>
                <w:szCs w:val="24"/>
              </w:rPr>
            </w:pPr>
            <w:r w:rsidRPr="006266FF">
              <w:rPr>
                <w:rFonts w:ascii="Times New Roman" w:eastAsia="Times New Roman" w:hAnsi="Times New Roman" w:cs="Times New Roman"/>
                <w:sz w:val="24"/>
                <w:szCs w:val="24"/>
              </w:rPr>
              <w:t>Ta kontakt med patienter som får lämna synpunkter på tillhandahållen information.</w:t>
            </w:r>
          </w:p>
        </w:tc>
      </w:tr>
      <w:tr w:rsidR="005D2ED7" w:rsidRPr="006266FF" w14:paraId="079DA1E4" w14:textId="77777777" w:rsidTr="005D2ED7">
        <w:trPr>
          <w:trHeight w:val="22"/>
        </w:trPr>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608BD" w14:textId="580D2A0F" w:rsidR="005D2ED7" w:rsidRPr="006266FF" w:rsidRDefault="007048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w:t>
            </w:r>
            <w:r w:rsidR="005D2ED7" w:rsidRPr="006266FF">
              <w:rPr>
                <w:rFonts w:ascii="Times New Roman" w:eastAsia="Times New Roman" w:hAnsi="Times New Roman" w:cs="Times New Roman"/>
                <w:sz w:val="24"/>
                <w:szCs w:val="24"/>
              </w:rPr>
              <w:t xml:space="preserve"> -20</w:t>
            </w:r>
          </w:p>
        </w:tc>
        <w:tc>
          <w:tcPr>
            <w:tcW w:w="5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A12C7" w14:textId="5CF272C0" w:rsidR="005D2ED7" w:rsidRPr="006266FF" w:rsidRDefault="005D2ED7">
            <w:pPr>
              <w:spacing w:line="240" w:lineRule="auto"/>
              <w:rPr>
                <w:rFonts w:ascii="Times New Roman" w:eastAsia="Times New Roman" w:hAnsi="Times New Roman" w:cs="Times New Roman"/>
                <w:sz w:val="24"/>
                <w:szCs w:val="24"/>
              </w:rPr>
            </w:pPr>
            <w:r w:rsidRPr="006266FF">
              <w:rPr>
                <w:rFonts w:ascii="Times New Roman" w:eastAsia="Times New Roman" w:hAnsi="Times New Roman" w:cs="Times New Roman"/>
                <w:sz w:val="24"/>
                <w:szCs w:val="24"/>
              </w:rPr>
              <w:t xml:space="preserve">Implementera att patienter opererade med pankreaskirurgi tillhandahåller informationen. </w:t>
            </w:r>
          </w:p>
        </w:tc>
      </w:tr>
      <w:tr w:rsidR="005D2ED7" w:rsidRPr="006266FF" w14:paraId="3FA9C545" w14:textId="77777777" w:rsidTr="005D2ED7">
        <w:trPr>
          <w:trHeight w:val="541"/>
        </w:trPr>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86D70" w14:textId="494C32C4" w:rsidR="005D2ED7" w:rsidRPr="006266FF" w:rsidRDefault="005D2ED7">
            <w:pPr>
              <w:spacing w:line="240" w:lineRule="auto"/>
              <w:rPr>
                <w:rFonts w:ascii="Times New Roman" w:eastAsia="Times New Roman" w:hAnsi="Times New Roman" w:cs="Times New Roman"/>
                <w:sz w:val="24"/>
                <w:szCs w:val="24"/>
              </w:rPr>
            </w:pPr>
            <w:r w:rsidRPr="006266FF">
              <w:rPr>
                <w:rFonts w:ascii="Times New Roman" w:eastAsia="Times New Roman" w:hAnsi="Times New Roman" w:cs="Times New Roman"/>
                <w:sz w:val="24"/>
                <w:szCs w:val="24"/>
              </w:rPr>
              <w:t>Mar -20</w:t>
            </w:r>
          </w:p>
        </w:tc>
        <w:tc>
          <w:tcPr>
            <w:tcW w:w="5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B31B5" w14:textId="3BA6EB3E" w:rsidR="005D2ED7" w:rsidRPr="006266FF" w:rsidRDefault="005D2ED7">
            <w:pPr>
              <w:spacing w:line="240" w:lineRule="auto"/>
              <w:rPr>
                <w:rFonts w:ascii="Times New Roman" w:eastAsia="Times New Roman" w:hAnsi="Times New Roman" w:cs="Times New Roman"/>
                <w:sz w:val="24"/>
                <w:szCs w:val="24"/>
              </w:rPr>
            </w:pPr>
            <w:r w:rsidRPr="006266FF">
              <w:rPr>
                <w:rFonts w:ascii="Times New Roman" w:eastAsia="Times New Roman" w:hAnsi="Times New Roman" w:cs="Times New Roman"/>
                <w:sz w:val="24"/>
                <w:szCs w:val="24"/>
              </w:rPr>
              <w:t xml:space="preserve">Avstämning på APT kring hur implementeringen fortskrider. </w:t>
            </w:r>
          </w:p>
        </w:tc>
      </w:tr>
      <w:tr w:rsidR="005D2ED7" w:rsidRPr="006266FF" w14:paraId="6ED1EB6F" w14:textId="77777777" w:rsidTr="005D2ED7">
        <w:trPr>
          <w:trHeight w:val="779"/>
        </w:trPr>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1B28B" w14:textId="795FB87C" w:rsidR="005D2ED7" w:rsidRPr="006266FF" w:rsidRDefault="007048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Jun</w:t>
            </w:r>
            <w:r w:rsidR="005D2ED7" w:rsidRPr="006266FF">
              <w:rPr>
                <w:rFonts w:ascii="Times New Roman" w:eastAsia="Times New Roman" w:hAnsi="Times New Roman" w:cs="Times New Roman"/>
                <w:sz w:val="24"/>
                <w:szCs w:val="24"/>
              </w:rPr>
              <w:t xml:space="preserve"> -20</w:t>
            </w:r>
          </w:p>
        </w:tc>
        <w:tc>
          <w:tcPr>
            <w:tcW w:w="5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B6D77" w14:textId="3E4B9816" w:rsidR="005D2ED7" w:rsidRPr="006266FF" w:rsidRDefault="005D2ED7">
            <w:pPr>
              <w:spacing w:line="240" w:lineRule="auto"/>
              <w:rPr>
                <w:rFonts w:ascii="Times New Roman" w:eastAsia="Times New Roman" w:hAnsi="Times New Roman" w:cs="Times New Roman"/>
                <w:sz w:val="24"/>
                <w:szCs w:val="24"/>
              </w:rPr>
            </w:pPr>
            <w:r w:rsidRPr="006266FF">
              <w:rPr>
                <w:rFonts w:ascii="Times New Roman" w:eastAsia="Times New Roman" w:hAnsi="Times New Roman" w:cs="Times New Roman"/>
                <w:sz w:val="24"/>
                <w:szCs w:val="24"/>
              </w:rPr>
              <w:t xml:space="preserve">Utvärdera genom att jämföra patienternas skattning av tillhandahållen information och möjlighet till delaktighet i vården. </w:t>
            </w:r>
          </w:p>
        </w:tc>
      </w:tr>
    </w:tbl>
    <w:p w14:paraId="11D75A39" w14:textId="77777777" w:rsidR="005D2ED7" w:rsidRPr="006266FF" w:rsidRDefault="005D2ED7" w:rsidP="005D2ED7">
      <w:pPr>
        <w:rPr>
          <w:rFonts w:ascii="Times New Roman" w:hAnsi="Times New Roman" w:cs="Times New Roman"/>
          <w:sz w:val="24"/>
          <w:szCs w:val="24"/>
        </w:rPr>
      </w:pPr>
    </w:p>
    <w:p w14:paraId="45AEEEA0" w14:textId="77777777" w:rsidR="00135D7F" w:rsidRPr="006266FF" w:rsidRDefault="00135D7F">
      <w:pPr>
        <w:rPr>
          <w:rFonts w:ascii="Times New Roman" w:eastAsiaTheme="majorEastAsia" w:hAnsi="Times New Roman" w:cs="Times New Roman"/>
          <w:color w:val="2F5496" w:themeColor="accent1" w:themeShade="BF"/>
          <w:sz w:val="24"/>
          <w:szCs w:val="24"/>
        </w:rPr>
      </w:pPr>
      <w:r w:rsidRPr="006266FF">
        <w:rPr>
          <w:rFonts w:ascii="Times New Roman" w:hAnsi="Times New Roman" w:cs="Times New Roman"/>
          <w:sz w:val="24"/>
          <w:szCs w:val="24"/>
        </w:rPr>
        <w:br w:type="page"/>
      </w:r>
    </w:p>
    <w:p w14:paraId="50D0532D" w14:textId="4EF00353" w:rsidR="00B378E9" w:rsidRDefault="001E6A4B" w:rsidP="0065482E">
      <w:pPr>
        <w:pStyle w:val="Formatmall1"/>
      </w:pPr>
      <w:commentRangeStart w:id="57"/>
      <w:r w:rsidRPr="006266FF">
        <w:lastRenderedPageBreak/>
        <w:t>Referenser</w:t>
      </w:r>
      <w:commentRangeEnd w:id="57"/>
      <w:r w:rsidR="00C22AC2">
        <w:rPr>
          <w:rStyle w:val="Kommentarsreferens"/>
          <w:rFonts w:asciiTheme="minorHAnsi" w:hAnsiTheme="minorHAnsi"/>
          <w:b w:val="0"/>
          <w:bCs w:val="0"/>
        </w:rPr>
        <w:commentReference w:id="57"/>
      </w:r>
    </w:p>
    <w:p w14:paraId="1DC7E31D" w14:textId="33376F0F" w:rsidR="00B378E9" w:rsidRDefault="00B378E9" w:rsidP="00B378E9">
      <w:pPr>
        <w:pStyle w:val="Normalwebb"/>
        <w:spacing w:before="0" w:beforeAutospacing="0" w:after="240" w:afterAutospacing="0"/>
        <w:ind w:hanging="720"/>
      </w:pPr>
      <w:r>
        <w:t xml:space="preserve">Andersson, A-C. (2018) Kvalitetsarbete inom omvårdnad – förbättringskunskap och ständiga förbättringar. I Hommel A. &amp; Andersson Å. </w:t>
      </w:r>
      <w:r>
        <w:rPr>
          <w:i/>
          <w:iCs/>
        </w:rPr>
        <w:t xml:space="preserve">Kvalitetsutveckling inom omvårdnad Sjuksköterskans professionella ansvar. </w:t>
      </w:r>
      <w:r>
        <w:t xml:space="preserve">Lund: Studentlitteratur. </w:t>
      </w:r>
    </w:p>
    <w:p w14:paraId="70AC71FB" w14:textId="7A59431D" w:rsidR="00DA1B19" w:rsidRPr="00850234" w:rsidRDefault="00DA1B19" w:rsidP="00B378E9">
      <w:pPr>
        <w:pStyle w:val="Normalwebb"/>
        <w:spacing w:before="0" w:beforeAutospacing="0" w:after="240" w:afterAutospacing="0"/>
        <w:ind w:hanging="720"/>
      </w:pPr>
      <w:r w:rsidRPr="00850234">
        <w:rPr>
          <w:color w:val="000000"/>
          <w:shd w:val="clear" w:color="auto" w:fill="FFFFFF"/>
        </w:rPr>
        <w:t xml:space="preserve">Björkman, </w:t>
      </w:r>
      <w:r w:rsidR="004F5FCC" w:rsidRPr="00850234">
        <w:rPr>
          <w:color w:val="000000"/>
          <w:shd w:val="clear" w:color="auto" w:fill="FFFFFF"/>
        </w:rPr>
        <w:t xml:space="preserve">S. </w:t>
      </w:r>
      <w:r w:rsidR="00850234" w:rsidRPr="00850234">
        <w:rPr>
          <w:color w:val="000000"/>
          <w:shd w:val="clear" w:color="auto" w:fill="FFFFFF"/>
        </w:rPr>
        <w:t>(</w:t>
      </w:r>
      <w:r w:rsidR="004F5FCC" w:rsidRPr="00850234">
        <w:rPr>
          <w:color w:val="000000"/>
          <w:shd w:val="clear" w:color="auto" w:fill="FFFFFF"/>
        </w:rPr>
        <w:t>201</w:t>
      </w:r>
      <w:r w:rsidR="00056D79" w:rsidRPr="00850234">
        <w:rPr>
          <w:color w:val="000000"/>
          <w:shd w:val="clear" w:color="auto" w:fill="FFFFFF"/>
        </w:rPr>
        <w:t>8</w:t>
      </w:r>
      <w:r w:rsidR="00850234" w:rsidRPr="00850234">
        <w:rPr>
          <w:color w:val="000000"/>
          <w:shd w:val="clear" w:color="auto" w:fill="FFFFFF"/>
        </w:rPr>
        <w:t xml:space="preserve">) </w:t>
      </w:r>
      <w:r w:rsidRPr="00850234">
        <w:rPr>
          <w:color w:val="000000"/>
          <w:shd w:val="clear" w:color="auto" w:fill="FFFFFF"/>
        </w:rPr>
        <w:t>Modellen som gör den kirurgiska vården bättre</w:t>
      </w:r>
      <w:r w:rsidR="00850234">
        <w:rPr>
          <w:color w:val="000000"/>
          <w:shd w:val="clear" w:color="auto" w:fill="FFFFFF"/>
        </w:rPr>
        <w:t>.</w:t>
      </w:r>
      <w:r w:rsidR="0097110F">
        <w:rPr>
          <w:color w:val="000000"/>
          <w:shd w:val="clear" w:color="auto" w:fill="FFFFFF"/>
        </w:rPr>
        <w:t xml:space="preserve"> </w:t>
      </w:r>
      <w:r w:rsidR="00224070">
        <w:rPr>
          <w:color w:val="000000"/>
          <w:shd w:val="clear" w:color="auto" w:fill="FFFFFF"/>
        </w:rPr>
        <w:t>Hämtad 20</w:t>
      </w:r>
      <w:r w:rsidR="002F7DA9">
        <w:rPr>
          <w:color w:val="000000"/>
          <w:shd w:val="clear" w:color="auto" w:fill="FFFFFF"/>
        </w:rPr>
        <w:t xml:space="preserve">19-12-20 från </w:t>
      </w:r>
      <w:hyperlink r:id="rId10" w:history="1">
        <w:r w:rsidR="00560137" w:rsidRPr="0020754E">
          <w:rPr>
            <w:rStyle w:val="Hyperlnk"/>
            <w:shd w:val="clear" w:color="auto" w:fill="FFFFFF"/>
          </w:rPr>
          <w:t>https://www.vardfokus.se/webbnyheter/2018/januari/vill-optimera-de</w:t>
        </w:r>
        <w:r w:rsidR="00560137" w:rsidRPr="0020754E">
          <w:rPr>
            <w:rStyle w:val="Hyperlnk"/>
            <w:shd w:val="clear" w:color="auto" w:fill="FFFFFF"/>
          </w:rPr>
          <w:t>n</w:t>
        </w:r>
        <w:r w:rsidR="00560137" w:rsidRPr="0020754E">
          <w:rPr>
            <w:rStyle w:val="Hyperlnk"/>
            <w:shd w:val="clear" w:color="auto" w:fill="FFFFFF"/>
          </w:rPr>
          <w:t>-kirurgiska-varden/</w:t>
        </w:r>
      </w:hyperlink>
      <w:r w:rsidR="00560137">
        <w:rPr>
          <w:color w:val="000000"/>
          <w:shd w:val="clear" w:color="auto" w:fill="FFFFFF"/>
        </w:rPr>
        <w:t xml:space="preserve"> </w:t>
      </w:r>
    </w:p>
    <w:p w14:paraId="50552D25" w14:textId="77777777" w:rsidR="003C3CA4" w:rsidRDefault="008A2C9A" w:rsidP="003C3CA4">
      <w:pPr>
        <w:pStyle w:val="Normalwebb"/>
        <w:spacing w:before="0" w:beforeAutospacing="0" w:after="240" w:afterAutospacing="0"/>
        <w:ind w:hanging="720"/>
      </w:pPr>
      <w:r>
        <w:t>Carlströ</w:t>
      </w:r>
      <w:r w:rsidR="00CA08AE">
        <w:t>m E. (</w:t>
      </w:r>
      <w:r w:rsidR="00424C50">
        <w:t>2013) Förändringsarbete i häl</w:t>
      </w:r>
      <w:r w:rsidR="009928C5">
        <w:t>so- och sjukvård</w:t>
      </w:r>
      <w:r w:rsidR="002E68DF">
        <w:t>.</w:t>
      </w:r>
      <w:r w:rsidR="007D4C21">
        <w:t xml:space="preserve"> Lund:</w:t>
      </w:r>
      <w:r w:rsidR="002E68DF">
        <w:t xml:space="preserve"> </w:t>
      </w:r>
      <w:r w:rsidR="0085673B">
        <w:t>Studentlitteratur</w:t>
      </w:r>
      <w:r w:rsidR="007D4C21">
        <w:t>.</w:t>
      </w:r>
    </w:p>
    <w:p w14:paraId="2F74D971" w14:textId="636ECAA2" w:rsidR="009B0686" w:rsidRPr="00050DC5" w:rsidRDefault="00AD1317" w:rsidP="00F647D8">
      <w:pPr>
        <w:pStyle w:val="Normalwebb"/>
        <w:spacing w:before="0" w:beforeAutospacing="0" w:after="240" w:afterAutospacing="0"/>
        <w:ind w:hanging="720"/>
      </w:pPr>
      <w:r w:rsidRPr="00B95E75">
        <w:t>Hammarqvist</w:t>
      </w:r>
      <w:r w:rsidR="00815B5D" w:rsidRPr="00B95E75">
        <w:t xml:space="preserve"> F.</w:t>
      </w:r>
      <w:r w:rsidRPr="00B95E75">
        <w:t xml:space="preserve"> &amp; Thorell</w:t>
      </w:r>
      <w:r w:rsidR="00482D6B" w:rsidRPr="00B95E75">
        <w:t xml:space="preserve"> A.(</w:t>
      </w:r>
      <w:r w:rsidRPr="00B95E75">
        <w:t>2017).</w:t>
      </w:r>
      <w:r w:rsidR="00250DF8">
        <w:t xml:space="preserve"> Svenska </w:t>
      </w:r>
      <w:r w:rsidR="003C3CA4" w:rsidRPr="00B95E75">
        <w:t>E</w:t>
      </w:r>
      <w:r w:rsidR="009B0686" w:rsidRPr="00B95E75">
        <w:t>RAS-föreningen (SwERAS) är bildad</w:t>
      </w:r>
      <w:r w:rsidR="00050256" w:rsidRPr="00B95E75">
        <w:t xml:space="preserve">. </w:t>
      </w:r>
      <w:r w:rsidR="009B0686" w:rsidRPr="00B95E75">
        <w:rPr>
          <w:i/>
          <w:iCs/>
        </w:rPr>
        <w:t>Svensk Kirurgi</w:t>
      </w:r>
      <w:r w:rsidR="00F42D55" w:rsidRPr="00B95E75">
        <w:t>.</w:t>
      </w:r>
      <w:r w:rsidR="009B0686" w:rsidRPr="00B95E75">
        <w:t xml:space="preserve"> 75</w:t>
      </w:r>
      <w:r w:rsidR="001F6F49" w:rsidRPr="00B95E75">
        <w:t>(</w:t>
      </w:r>
      <w:r w:rsidR="00B95E75" w:rsidRPr="00B95E75">
        <w:t>3</w:t>
      </w:r>
      <w:r w:rsidR="001F6F49" w:rsidRPr="00B95E75">
        <w:t>)</w:t>
      </w:r>
      <w:r w:rsidR="00B95E75" w:rsidRPr="00B95E75">
        <w:t xml:space="preserve">. </w:t>
      </w:r>
      <w:r w:rsidR="00250DF8">
        <w:t>Hämtad 20</w:t>
      </w:r>
      <w:r w:rsidR="009A16AA">
        <w:t xml:space="preserve">19-20-20 </w:t>
      </w:r>
      <w:r w:rsidR="00F647D8" w:rsidRPr="00F647D8">
        <w:t>http://tidningen.svenskkirurgi.se/2017/05/07/svenska-eras-foreningen-sweras-ar-bildad/</w:t>
      </w:r>
    </w:p>
    <w:p w14:paraId="42CAE3E4" w14:textId="06FE8A2B" w:rsidR="005D2ED7" w:rsidRDefault="0071628D" w:rsidP="00B378E9">
      <w:pPr>
        <w:pStyle w:val="Normalwebb"/>
        <w:spacing w:before="0" w:beforeAutospacing="0" w:after="240" w:afterAutospacing="0"/>
        <w:ind w:hanging="720"/>
        <w:rPr>
          <w:color w:val="000000"/>
          <w:lang w:val="en-GB"/>
        </w:rPr>
      </w:pPr>
      <w:r w:rsidRPr="0071628D">
        <w:rPr>
          <w:color w:val="000000"/>
        </w:rPr>
        <w:t xml:space="preserve">Eldh, A. C, Ekman, I., &amp; Ehnfors, M. (2010). </w:t>
      </w:r>
      <w:r w:rsidRPr="005A6AE6">
        <w:rPr>
          <w:color w:val="000000"/>
          <w:lang w:val="en-GB"/>
        </w:rPr>
        <w:t xml:space="preserve">A Comparison of the Concept of Patient Participation and Patients' Descriptions as Related to Healthcare Definitions. </w:t>
      </w:r>
      <w:r w:rsidRPr="005A6AE6">
        <w:rPr>
          <w:i/>
          <w:iCs/>
          <w:color w:val="000000"/>
          <w:lang w:val="en-GB"/>
        </w:rPr>
        <w:t>International Journal of Nursing Terminologies and Classifications,</w:t>
      </w:r>
      <w:r w:rsidRPr="005A6AE6">
        <w:rPr>
          <w:color w:val="000000"/>
          <w:lang w:val="en-GB"/>
        </w:rPr>
        <w:t xml:space="preserve"> 21(1), 21-32.</w:t>
      </w:r>
    </w:p>
    <w:p w14:paraId="6E07582E" w14:textId="08E1DDDA" w:rsidR="00CB733F" w:rsidRPr="00F7083E" w:rsidRDefault="00CB733F" w:rsidP="00F7083E">
      <w:pPr>
        <w:pStyle w:val="Normalwebb"/>
        <w:spacing w:before="0" w:beforeAutospacing="0" w:after="240" w:afterAutospacing="0"/>
        <w:ind w:hanging="720"/>
      </w:pPr>
      <w:r w:rsidRPr="00230659">
        <w:rPr>
          <w:color w:val="000000"/>
          <w:lang w:val="en-AU"/>
          <w:rPrChange w:id="58" w:author="Linda Åhlström" w:date="2020-01-20T12:58:00Z">
            <w:rPr>
              <w:color w:val="000000"/>
            </w:rPr>
          </w:rPrChange>
        </w:rPr>
        <w:t xml:space="preserve">Eldh, A. C. &amp; Winblad, U. (2018). </w:t>
      </w:r>
      <w:r>
        <w:rPr>
          <w:color w:val="000000"/>
        </w:rPr>
        <w:t xml:space="preserve">Patientdelaktighet – dåtid, nutid och framtid. I. Eldh (Red). </w:t>
      </w:r>
      <w:r>
        <w:rPr>
          <w:i/>
          <w:iCs/>
          <w:color w:val="000000"/>
        </w:rPr>
        <w:t xml:space="preserve">Delaktighet och patientmedverkan. </w:t>
      </w:r>
      <w:r>
        <w:rPr>
          <w:color w:val="000000"/>
        </w:rPr>
        <w:t>Lund: Studentlitteratur</w:t>
      </w:r>
    </w:p>
    <w:p w14:paraId="1D5CD74D" w14:textId="00B196A6" w:rsidR="00892336" w:rsidRPr="00230659" w:rsidRDefault="00007122" w:rsidP="00107B6E">
      <w:pPr>
        <w:pStyle w:val="Normalwebb"/>
        <w:spacing w:before="0" w:beforeAutospacing="0" w:after="240" w:afterAutospacing="0"/>
        <w:ind w:hanging="720"/>
        <w:rPr>
          <w:color w:val="000000"/>
          <w:lang w:val="en-AU"/>
          <w:rPrChange w:id="59" w:author="Linda Åhlström" w:date="2020-01-20T12:58:00Z">
            <w:rPr>
              <w:color w:val="000000"/>
            </w:rPr>
          </w:rPrChange>
        </w:rPr>
      </w:pPr>
      <w:r w:rsidRPr="00242A18">
        <w:rPr>
          <w:color w:val="000000"/>
          <w:lang w:val="en-GB"/>
        </w:rPr>
        <w:t>Hommel</w:t>
      </w:r>
      <w:r w:rsidR="00DC7F30" w:rsidRPr="00242A18">
        <w:rPr>
          <w:color w:val="000000"/>
          <w:lang w:val="en-GB"/>
        </w:rPr>
        <w:t>, A</w:t>
      </w:r>
      <w:r w:rsidR="00392E68" w:rsidRPr="00242A18">
        <w:rPr>
          <w:color w:val="000000"/>
          <w:lang w:val="en-GB"/>
        </w:rPr>
        <w:t xml:space="preserve"> Idwall</w:t>
      </w:r>
      <w:r w:rsidR="001F3F87" w:rsidRPr="00242A18">
        <w:rPr>
          <w:color w:val="000000"/>
          <w:lang w:val="en-GB"/>
        </w:rPr>
        <w:t>, E. &amp;Andersson</w:t>
      </w:r>
      <w:r w:rsidR="00436D3A" w:rsidRPr="00242A18">
        <w:rPr>
          <w:color w:val="000000"/>
          <w:lang w:val="en-GB"/>
        </w:rPr>
        <w:t>, A-C</w:t>
      </w:r>
      <w:r w:rsidR="00242A18" w:rsidRPr="00242A18">
        <w:rPr>
          <w:color w:val="000000"/>
          <w:lang w:val="en-GB"/>
        </w:rPr>
        <w:t xml:space="preserve">. </w:t>
      </w:r>
      <w:r w:rsidR="00242A18" w:rsidRPr="00242A18">
        <w:rPr>
          <w:color w:val="000000"/>
        </w:rPr>
        <w:t>(2</w:t>
      </w:r>
      <w:r w:rsidR="00242A18">
        <w:rPr>
          <w:color w:val="000000"/>
        </w:rPr>
        <w:t xml:space="preserve">013) Kvalitetsutveckling. </w:t>
      </w:r>
      <w:r w:rsidR="00ED4901">
        <w:rPr>
          <w:color w:val="000000"/>
        </w:rPr>
        <w:t xml:space="preserve">I Edberg A-K., Ehrenberg A., Friberg F., Wallin L., Wijk H. &amp; Öhlén J. </w:t>
      </w:r>
      <w:r w:rsidR="00ED4901">
        <w:rPr>
          <w:i/>
          <w:iCs/>
          <w:color w:val="000000"/>
        </w:rPr>
        <w:t>Omvårdnad på avancerad nivå - kärnkompetenser inom sjuksköterskans specialistområden.</w:t>
      </w:r>
      <w:r w:rsidR="00ED4901">
        <w:rPr>
          <w:color w:val="000000"/>
        </w:rPr>
        <w:t xml:space="preserve"> </w:t>
      </w:r>
      <w:r w:rsidR="00ED4901" w:rsidRPr="00230659">
        <w:rPr>
          <w:color w:val="000000"/>
          <w:lang w:val="en-AU"/>
          <w:rPrChange w:id="60" w:author="Linda Åhlström" w:date="2020-01-20T12:58:00Z">
            <w:rPr>
              <w:color w:val="000000"/>
            </w:rPr>
          </w:rPrChange>
        </w:rPr>
        <w:t>Lund: Studentlitteratur.</w:t>
      </w:r>
    </w:p>
    <w:p w14:paraId="09BC7DD0" w14:textId="77777777" w:rsidR="00FD7ED5" w:rsidRDefault="00C622BF" w:rsidP="00FD7ED5">
      <w:pPr>
        <w:pStyle w:val="Normalwebb"/>
        <w:spacing w:before="0" w:beforeAutospacing="0" w:after="240" w:afterAutospacing="0"/>
        <w:ind w:hanging="720"/>
        <w:rPr>
          <w:color w:val="000000"/>
        </w:rPr>
      </w:pPr>
      <w:r w:rsidRPr="00230659">
        <w:rPr>
          <w:color w:val="000000"/>
          <w:lang w:val="en-AU"/>
          <w:rPrChange w:id="61" w:author="Linda Åhlström" w:date="2020-01-20T12:58:00Z">
            <w:rPr>
              <w:color w:val="000000"/>
            </w:rPr>
          </w:rPrChange>
        </w:rPr>
        <w:t xml:space="preserve">Mako, T., Svanäng, P., &amp; Bjerså, K. (2016). </w:t>
      </w:r>
      <w:r w:rsidRPr="005A6AE6">
        <w:rPr>
          <w:color w:val="000000"/>
          <w:lang w:val="en-GB"/>
        </w:rPr>
        <w:t xml:space="preserve">Patients perceptions of the meaning of good care in surgical car: a grounded theory study. </w:t>
      </w:r>
      <w:r w:rsidRPr="002548AE">
        <w:rPr>
          <w:i/>
          <w:iCs/>
          <w:color w:val="000000"/>
        </w:rPr>
        <w:t>BMC Nursing</w:t>
      </w:r>
      <w:r w:rsidRPr="002548AE">
        <w:rPr>
          <w:color w:val="000000"/>
        </w:rPr>
        <w:t>, 15(1), 47.</w:t>
      </w:r>
    </w:p>
    <w:p w14:paraId="3BFB1896" w14:textId="31EF539E" w:rsidR="00BE7193" w:rsidRDefault="00FD7ED5" w:rsidP="00015378">
      <w:pPr>
        <w:pStyle w:val="Normalwebb"/>
        <w:spacing w:before="0" w:beforeAutospacing="0" w:after="240" w:afterAutospacing="0"/>
        <w:ind w:hanging="720"/>
        <w:rPr>
          <w:color w:val="000000"/>
        </w:rPr>
      </w:pPr>
      <w:r>
        <w:rPr>
          <w:noProof/>
        </w:rPr>
        <w:t>Regionala cancercentrum i samverkan</w:t>
      </w:r>
      <w:r w:rsidR="00BE7193">
        <w:rPr>
          <w:noProof/>
        </w:rPr>
        <w:t xml:space="preserve">. (2019). </w:t>
      </w:r>
      <w:r w:rsidR="00BE7193" w:rsidRPr="005156AB">
        <w:rPr>
          <w:i/>
          <w:iCs/>
          <w:noProof/>
        </w:rPr>
        <w:t>Kvalitetregister för tumörer i pankreas och periampullärt. Årsrapport 2018</w:t>
      </w:r>
      <w:r w:rsidR="00BE7193">
        <w:rPr>
          <w:noProof/>
        </w:rPr>
        <w:t>. Regionalt cancercentrum sydöst.</w:t>
      </w:r>
    </w:p>
    <w:p w14:paraId="37ACA1D5" w14:textId="529408C0" w:rsidR="00936CC0" w:rsidRPr="00936CC0" w:rsidRDefault="00936CC0" w:rsidP="00936CC0">
      <w:pPr>
        <w:pStyle w:val="Normalwebb"/>
        <w:spacing w:before="0" w:beforeAutospacing="0" w:after="240" w:afterAutospacing="0"/>
        <w:ind w:hanging="720"/>
        <w:rPr>
          <w:color w:val="000000"/>
        </w:rPr>
      </w:pPr>
      <w:r>
        <w:rPr>
          <w:color w:val="000000"/>
        </w:rPr>
        <w:t xml:space="preserve">Rosengren, K. (2014). </w:t>
      </w:r>
      <w:r>
        <w:rPr>
          <w:i/>
          <w:iCs/>
          <w:color w:val="000000"/>
        </w:rPr>
        <w:t xml:space="preserve">Vårdledarskap att utveckla och förbättra framtidens vård och omsorg. </w:t>
      </w:r>
      <w:r w:rsidRPr="00936CC0">
        <w:rPr>
          <w:color w:val="000000"/>
        </w:rPr>
        <w:t xml:space="preserve">Lund: Studentlitteratur. </w:t>
      </w:r>
    </w:p>
    <w:p w14:paraId="3A14851D" w14:textId="0C8525FC" w:rsidR="00C21BDA" w:rsidRDefault="000225D0" w:rsidP="00D87FF6">
      <w:pPr>
        <w:pStyle w:val="Normalwebb"/>
        <w:spacing w:before="0" w:beforeAutospacing="0" w:after="240" w:afterAutospacing="0"/>
        <w:ind w:hanging="720"/>
        <w:rPr>
          <w:rStyle w:val="Hyperlnk"/>
          <w:rFonts w:eastAsiaTheme="majorEastAsia"/>
        </w:rPr>
      </w:pPr>
      <w:r>
        <w:rPr>
          <w:i/>
          <w:iCs/>
          <w:color w:val="000000"/>
        </w:rPr>
        <w:t>Patientlag</w:t>
      </w:r>
      <w:r>
        <w:rPr>
          <w:color w:val="000000"/>
        </w:rPr>
        <w:t xml:space="preserve"> (SFS: 2014:821) Hämtad 2019-12-20 från Riksdagens webbplats </w:t>
      </w:r>
      <w:hyperlink r:id="rId11" w:history="1">
        <w:r>
          <w:rPr>
            <w:rStyle w:val="Hyperlnk"/>
            <w:rFonts w:eastAsiaTheme="majorEastAsia"/>
          </w:rPr>
          <w:t>https://www.riksdagen.se/sv/ dokument-lagar/dokument/svensk-forfattningssamling/patientlag-2014821_sfs-2014-821</w:t>
        </w:r>
      </w:hyperlink>
    </w:p>
    <w:p w14:paraId="6B0EE001" w14:textId="43A68B01" w:rsidR="00760AD2" w:rsidRPr="00760AD2" w:rsidRDefault="00760AD2" w:rsidP="00760AD2">
      <w:pPr>
        <w:pStyle w:val="Normalwebb"/>
        <w:spacing w:before="0" w:beforeAutospacing="0" w:after="240" w:afterAutospacing="0"/>
        <w:ind w:hanging="720"/>
        <w:rPr>
          <w:rStyle w:val="Hyperlnk"/>
          <w:color w:val="auto"/>
          <w:u w:val="none"/>
        </w:rPr>
      </w:pPr>
      <w:commentRangeStart w:id="62"/>
      <w:r w:rsidRPr="00760AD2">
        <w:rPr>
          <w:color w:val="000000"/>
        </w:rPr>
        <w:t>Sahlsten</w:t>
      </w:r>
      <w:commentRangeEnd w:id="62"/>
      <w:r w:rsidR="00C22AC2">
        <w:rPr>
          <w:rStyle w:val="Kommentarsreferens"/>
          <w:rFonts w:asciiTheme="minorHAnsi" w:eastAsiaTheme="minorHAnsi" w:hAnsiTheme="minorHAnsi" w:cstheme="minorBidi"/>
          <w:lang w:eastAsia="en-US"/>
        </w:rPr>
        <w:commentReference w:id="62"/>
      </w:r>
      <w:r w:rsidRPr="00760AD2">
        <w:rPr>
          <w:color w:val="000000"/>
        </w:rPr>
        <w:t xml:space="preserve">, M., Larsson, I., Sjöström, B. &amp; Plos, K. (2008). </w:t>
      </w:r>
      <w:r w:rsidRPr="005A6AE6">
        <w:rPr>
          <w:color w:val="000000"/>
          <w:lang w:val="en-GB"/>
        </w:rPr>
        <w:t xml:space="preserve">An Analysis of the Concept of Patient Participation. </w:t>
      </w:r>
      <w:r>
        <w:rPr>
          <w:i/>
          <w:iCs/>
          <w:color w:val="000000"/>
        </w:rPr>
        <w:t>Nursing Forum, 43</w:t>
      </w:r>
      <w:r>
        <w:rPr>
          <w:color w:val="000000"/>
        </w:rPr>
        <w:t>(1).</w:t>
      </w:r>
    </w:p>
    <w:p w14:paraId="486EC3BF" w14:textId="748680CD" w:rsidR="00117901" w:rsidRPr="00113864" w:rsidRDefault="007B7789" w:rsidP="00113864">
      <w:pPr>
        <w:pStyle w:val="Normalwebb"/>
        <w:spacing w:before="0" w:beforeAutospacing="0" w:after="240" w:afterAutospacing="0"/>
        <w:ind w:hanging="720"/>
        <w:rPr>
          <w:rStyle w:val="Hyperlnk"/>
          <w:color w:val="auto"/>
          <w:u w:val="none"/>
        </w:rPr>
      </w:pPr>
      <w:r>
        <w:t>Svensk sjuksköterskeförening. (201</w:t>
      </w:r>
      <w:r w:rsidR="00180B42">
        <w:t>4</w:t>
      </w:r>
      <w:r>
        <w:t xml:space="preserve">). </w:t>
      </w:r>
      <w:r w:rsidR="006B06EC" w:rsidRPr="006B06EC">
        <w:rPr>
          <w:i/>
        </w:rPr>
        <w:t>STRATEGI för kvalitetsutveckling  inom omvårdnad</w:t>
      </w:r>
      <w:r>
        <w:rPr>
          <w:i/>
        </w:rPr>
        <w:t>.</w:t>
      </w:r>
      <w:r>
        <w:t xml:space="preserve"> Hämtad 2019-12-20 från </w:t>
      </w:r>
      <w:hyperlink r:id="rId12" w:history="1">
        <w:r w:rsidR="00113864" w:rsidRPr="0020754E">
          <w:rPr>
            <w:rStyle w:val="Hyperlnk"/>
          </w:rPr>
          <w:t>https://www.swenurse.se/globalassets/01-svensk-sjukskoterskeforening/ publikationer-svensk-sjukskoterskeforening/kvalitet-publikationer/strategi-for-kvalitetsutveckling-inom-omvardnad.pdf</w:t>
        </w:r>
      </w:hyperlink>
      <w:r w:rsidR="000139D2">
        <w:t xml:space="preserve"> </w:t>
      </w:r>
    </w:p>
    <w:p w14:paraId="1E41BB0E" w14:textId="5719A3BE" w:rsidR="00897859" w:rsidRPr="00D87FF6" w:rsidRDefault="00897859" w:rsidP="00D87FF6">
      <w:pPr>
        <w:pStyle w:val="Normalwebb"/>
        <w:spacing w:before="0" w:beforeAutospacing="0" w:after="240" w:afterAutospacing="0"/>
        <w:ind w:hanging="720"/>
      </w:pPr>
      <w:r>
        <w:t xml:space="preserve">Svensk sjuksköterskeförening. (2017). </w:t>
      </w:r>
      <w:r>
        <w:rPr>
          <w:i/>
        </w:rPr>
        <w:t>ICN:s etiska kod för sjuksköterskor.</w:t>
      </w:r>
      <w:r>
        <w:t xml:space="preserve"> Hämtad 2019-12-20 från </w:t>
      </w:r>
      <w:hyperlink r:id="rId13" w:history="1">
        <w:r w:rsidR="00910C8F" w:rsidRPr="0020754E">
          <w:rPr>
            <w:rStyle w:val="Hyperlnk"/>
          </w:rPr>
          <w:t>https://www.swenurse.se/globalassets/01-svensk-sjukskoterskeforening/publikationer-svensk-sjukskoterskeforening/etik-publikationer/sjukskoterskornas_etiska_kod_2017.pdf</w:t>
        </w:r>
      </w:hyperlink>
      <w:r w:rsidR="00910C8F">
        <w:t xml:space="preserve"> </w:t>
      </w:r>
    </w:p>
    <w:p w14:paraId="590A55E5" w14:textId="0A1DBDA1" w:rsidR="0007041E" w:rsidRDefault="002548AE" w:rsidP="0007041E">
      <w:pPr>
        <w:pStyle w:val="Normalwebb"/>
        <w:spacing w:before="0" w:beforeAutospacing="0" w:after="240" w:afterAutospacing="0"/>
        <w:ind w:hanging="720"/>
        <w:rPr>
          <w:color w:val="000000"/>
        </w:rPr>
      </w:pPr>
      <w:r>
        <w:rPr>
          <w:color w:val="000000"/>
        </w:rPr>
        <w:lastRenderedPageBreak/>
        <w:t>Sävenstedt, S. &amp; Florin, J. (2013) Informations- och kommunikationsteknik. I Edberg</w:t>
      </w:r>
      <w:r w:rsidR="00016AA7">
        <w:rPr>
          <w:color w:val="000000"/>
        </w:rPr>
        <w:t xml:space="preserve"> A-K</w:t>
      </w:r>
      <w:r w:rsidR="00404788">
        <w:rPr>
          <w:color w:val="000000"/>
        </w:rPr>
        <w:t>.,</w:t>
      </w:r>
      <w:r>
        <w:rPr>
          <w:color w:val="000000"/>
        </w:rPr>
        <w:t xml:space="preserve"> Ehrenberg</w:t>
      </w:r>
      <w:r w:rsidR="00150B36">
        <w:rPr>
          <w:color w:val="000000"/>
        </w:rPr>
        <w:t xml:space="preserve"> A.</w:t>
      </w:r>
      <w:r>
        <w:rPr>
          <w:color w:val="000000"/>
        </w:rPr>
        <w:t>, Friberg</w:t>
      </w:r>
      <w:r w:rsidR="00150B36">
        <w:rPr>
          <w:color w:val="000000"/>
        </w:rPr>
        <w:t xml:space="preserve"> F.</w:t>
      </w:r>
      <w:r>
        <w:rPr>
          <w:color w:val="000000"/>
        </w:rPr>
        <w:t>,</w:t>
      </w:r>
      <w:r w:rsidR="00150B36">
        <w:rPr>
          <w:color w:val="000000"/>
        </w:rPr>
        <w:t xml:space="preserve"> </w:t>
      </w:r>
      <w:r>
        <w:rPr>
          <w:color w:val="000000"/>
        </w:rPr>
        <w:t>Wallin</w:t>
      </w:r>
      <w:r w:rsidR="00150B36">
        <w:rPr>
          <w:color w:val="000000"/>
        </w:rPr>
        <w:t xml:space="preserve"> L.</w:t>
      </w:r>
      <w:r>
        <w:rPr>
          <w:color w:val="000000"/>
        </w:rPr>
        <w:t>,</w:t>
      </w:r>
      <w:r w:rsidR="00DD6608">
        <w:rPr>
          <w:color w:val="000000"/>
        </w:rPr>
        <w:t xml:space="preserve"> </w:t>
      </w:r>
      <w:r>
        <w:rPr>
          <w:color w:val="000000"/>
        </w:rPr>
        <w:t>Wijk</w:t>
      </w:r>
      <w:r w:rsidR="00DD6608">
        <w:rPr>
          <w:color w:val="000000"/>
        </w:rPr>
        <w:t xml:space="preserve"> H.</w:t>
      </w:r>
      <w:r>
        <w:rPr>
          <w:color w:val="000000"/>
        </w:rPr>
        <w:t xml:space="preserve"> &amp; Öhlén</w:t>
      </w:r>
      <w:r w:rsidR="00DD6608">
        <w:rPr>
          <w:color w:val="000000"/>
        </w:rPr>
        <w:t xml:space="preserve"> J</w:t>
      </w:r>
      <w:r w:rsidR="00DE3F32">
        <w:rPr>
          <w:color w:val="000000"/>
        </w:rPr>
        <w:t>.</w:t>
      </w:r>
      <w:r>
        <w:rPr>
          <w:color w:val="000000"/>
        </w:rPr>
        <w:t xml:space="preserve"> </w:t>
      </w:r>
      <w:r>
        <w:rPr>
          <w:i/>
          <w:iCs/>
          <w:color w:val="000000"/>
        </w:rPr>
        <w:t>Omvårdnad på avancerad nivå - kärnkompetenser inom sjuksköterskans specialistområden.</w:t>
      </w:r>
      <w:r>
        <w:rPr>
          <w:color w:val="000000"/>
        </w:rPr>
        <w:t xml:space="preserve"> </w:t>
      </w:r>
      <w:r w:rsidRPr="00FD5779">
        <w:rPr>
          <w:color w:val="000000"/>
        </w:rPr>
        <w:t>Lund: Studentlitteratur.</w:t>
      </w:r>
    </w:p>
    <w:p w14:paraId="562C4E94" w14:textId="77777777" w:rsidR="009C07A8" w:rsidRDefault="009C07A8" w:rsidP="009C07A8">
      <w:pPr>
        <w:pStyle w:val="Normalwebb"/>
        <w:spacing w:before="0" w:beforeAutospacing="0" w:after="240" w:afterAutospacing="0"/>
        <w:ind w:hanging="720"/>
      </w:pPr>
      <w:r w:rsidRPr="009C07A8">
        <w:rPr>
          <w:color w:val="000000"/>
        </w:rPr>
        <w:t xml:space="preserve">Öhrn, A. (2013). Säker vård. I A-K. Edberg, A. Ehrenberg, F. Friberg, L. Wallin, H. Wijk &amp; J. Öhlén (Red). </w:t>
      </w:r>
      <w:r>
        <w:rPr>
          <w:i/>
          <w:iCs/>
          <w:color w:val="000000"/>
        </w:rPr>
        <w:t>Omvårdnad på avancerad nivå - kärnkompetenser inom sjuksköterskans specialistområden.</w:t>
      </w:r>
      <w:r>
        <w:rPr>
          <w:color w:val="000000"/>
        </w:rPr>
        <w:t xml:space="preserve"> Lund: Studentlitteratur.</w:t>
      </w:r>
    </w:p>
    <w:p w14:paraId="7BEEDA9B" w14:textId="3C41B582" w:rsidR="00C622BF" w:rsidRDefault="00C622BF" w:rsidP="0007041E">
      <w:pPr>
        <w:pStyle w:val="Normalwebb"/>
        <w:spacing w:before="0" w:beforeAutospacing="0" w:after="240" w:afterAutospacing="0"/>
        <w:ind w:hanging="720"/>
      </w:pPr>
    </w:p>
    <w:p w14:paraId="760E2BDE" w14:textId="232CE30D" w:rsidR="00C84008" w:rsidRPr="00050DC5" w:rsidRDefault="00C84008" w:rsidP="00015378">
      <w:pPr>
        <w:pStyle w:val="Normalwebb"/>
        <w:spacing w:before="0" w:beforeAutospacing="0" w:after="240" w:afterAutospacing="0"/>
      </w:pPr>
    </w:p>
    <w:sectPr w:rsidR="00C84008" w:rsidRPr="00050DC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inda Åhlström" w:date="2020-01-20T12:58:00Z" w:initials="LÅ">
    <w:p w14:paraId="1322C767" w14:textId="48CBC647" w:rsidR="00230659" w:rsidRDefault="00230659">
      <w:pPr>
        <w:pStyle w:val="Kommentarer"/>
      </w:pPr>
      <w:r>
        <w:rPr>
          <w:rStyle w:val="Kommentarsreferens"/>
        </w:rPr>
        <w:annotationRef/>
      </w:r>
      <w:r>
        <w:t>Vad är detta förkortat för?</w:t>
      </w:r>
    </w:p>
  </w:comment>
  <w:comment w:id="2" w:author="Linda Åhlström" w:date="2020-01-20T13:44:00Z" w:initials="LÅ">
    <w:p w14:paraId="7E8C1365" w14:textId="21CD71EC" w:rsidR="00C22AC2" w:rsidRDefault="00C22AC2">
      <w:pPr>
        <w:pStyle w:val="Kommentarer"/>
      </w:pPr>
      <w:r>
        <w:rPr>
          <w:rStyle w:val="Kommentarsreferens"/>
        </w:rPr>
        <w:annotationRef/>
      </w:r>
      <w:r>
        <w:t>Tänk på vad för kunskap du bygger din bakgrund.</w:t>
      </w:r>
    </w:p>
    <w:p w14:paraId="61982A59" w14:textId="259D7A57" w:rsidR="00C22AC2" w:rsidRDefault="00C22AC2">
      <w:pPr>
        <w:pStyle w:val="Kommentarer"/>
      </w:pPr>
    </w:p>
    <w:p w14:paraId="256B2590" w14:textId="05236776" w:rsidR="00C22AC2" w:rsidRDefault="00C22AC2">
      <w:pPr>
        <w:pStyle w:val="Kommentarer"/>
      </w:pPr>
      <w:r w:rsidRPr="00C22AC2">
        <w:t>Referera till kurslitteratur och relevanta källor och minst tre vetenskapliga artiklar.</w:t>
      </w:r>
    </w:p>
  </w:comment>
  <w:comment w:id="3" w:author="Linda Åhlström" w:date="2020-01-20T13:02:00Z" w:initials="LÅ">
    <w:p w14:paraId="23240FDE" w14:textId="2D2F16A9" w:rsidR="00230659" w:rsidRDefault="00230659">
      <w:pPr>
        <w:pStyle w:val="Kommentarer"/>
      </w:pPr>
      <w:r>
        <w:rPr>
          <w:rStyle w:val="Kommentarsreferens"/>
        </w:rPr>
        <w:annotationRef/>
      </w:r>
      <w:r>
        <w:t>En riktig referens behövs. Evidens</w:t>
      </w:r>
    </w:p>
  </w:comment>
  <w:comment w:id="5" w:author="Linda Åhlström" w:date="2020-01-20T13:04:00Z" w:initials="LÅ">
    <w:p w14:paraId="028529AA" w14:textId="1A04552A" w:rsidR="00230659" w:rsidRDefault="00230659">
      <w:pPr>
        <w:pStyle w:val="Kommentarer"/>
      </w:pPr>
      <w:r>
        <w:rPr>
          <w:rStyle w:val="Kommentarsreferens"/>
        </w:rPr>
        <w:annotationRef/>
      </w:r>
      <w:r>
        <w:t>Samma här.</w:t>
      </w:r>
    </w:p>
  </w:comment>
  <w:comment w:id="11" w:author="Linda Åhlström" w:date="2020-01-20T13:44:00Z" w:initials="LÅ">
    <w:p w14:paraId="7D0D948F" w14:textId="1C64973A" w:rsidR="00C22AC2" w:rsidRDefault="00C22AC2">
      <w:pPr>
        <w:pStyle w:val="Kommentarer"/>
      </w:pPr>
      <w:r>
        <w:rPr>
          <w:rStyle w:val="Kommentarsreferens"/>
        </w:rPr>
        <w:annotationRef/>
      </w:r>
      <w:r>
        <w:t>Utveckla vårdprogram</w:t>
      </w:r>
    </w:p>
    <w:p w14:paraId="5A0A5CFE" w14:textId="5A9E5CB4" w:rsidR="00C22AC2" w:rsidRDefault="00C22AC2">
      <w:pPr>
        <w:pStyle w:val="Kommentarer"/>
      </w:pPr>
    </w:p>
    <w:p w14:paraId="08575CD4" w14:textId="04A973AF" w:rsidR="00C22AC2" w:rsidRDefault="00C22AC2">
      <w:pPr>
        <w:pStyle w:val="Kommentarer"/>
      </w:pPr>
      <w:r>
        <w:t>Förståelse för läsaren i din tratt</w:t>
      </w:r>
    </w:p>
  </w:comment>
  <w:comment w:id="12" w:author="Linda Åhlström" w:date="2020-01-20T14:17:00Z" w:initials="LÅ">
    <w:p w14:paraId="32857C55" w14:textId="171749B3" w:rsidR="007F0E86" w:rsidRDefault="007F0E86">
      <w:pPr>
        <w:pStyle w:val="Kommentarer"/>
      </w:pPr>
      <w:r>
        <w:rPr>
          <w:rStyle w:val="Kommentarsreferens"/>
        </w:rPr>
        <w:annotationRef/>
      </w:r>
      <w:r>
        <w:t>Saknar även information av skriftlig kontra muntlig information.</w:t>
      </w:r>
    </w:p>
  </w:comment>
  <w:comment w:id="13" w:author="Linda Åhlström" w:date="2020-01-20T13:45:00Z" w:initials="LÅ">
    <w:p w14:paraId="73C7A776" w14:textId="11DF4F6C" w:rsidR="00C22AC2" w:rsidRDefault="00C22AC2">
      <w:pPr>
        <w:pStyle w:val="Kommentarer"/>
      </w:pPr>
      <w:r>
        <w:rPr>
          <w:rStyle w:val="Kommentarsreferens"/>
        </w:rPr>
        <w:annotationRef/>
      </w:r>
      <w:r>
        <w:t>Varför då, motivera analysera bygg på kunskap</w:t>
      </w:r>
    </w:p>
  </w:comment>
  <w:comment w:id="14" w:author="Linda Åhlström" w:date="2020-01-20T13:45:00Z" w:initials="LÅ">
    <w:p w14:paraId="3EF6AC57" w14:textId="59CE0FDF" w:rsidR="00C22AC2" w:rsidRDefault="00C22AC2">
      <w:pPr>
        <w:pStyle w:val="Kommentarer"/>
      </w:pPr>
      <w:r>
        <w:rPr>
          <w:rStyle w:val="Kommentarsreferens"/>
        </w:rPr>
        <w:annotationRef/>
      </w:r>
      <w:r>
        <w:t>Sjuksköterskans kompetensområde</w:t>
      </w:r>
    </w:p>
  </w:comment>
  <w:comment w:id="15" w:author="Linda Åhlström" w:date="2020-01-20T14:01:00Z" w:initials="LÅ">
    <w:p w14:paraId="54F22106" w14:textId="29B4EDC5" w:rsidR="003E37CC" w:rsidRDefault="003E37CC">
      <w:pPr>
        <w:pStyle w:val="Kommentarer"/>
      </w:pPr>
      <w:r>
        <w:rPr>
          <w:rStyle w:val="Kommentarsreferens"/>
        </w:rPr>
        <w:annotationRef/>
      </w:r>
      <w:r>
        <w:t>Krävs nyare referenser</w:t>
      </w:r>
    </w:p>
  </w:comment>
  <w:comment w:id="40" w:author="Linda Åhlström" w:date="2020-01-20T14:02:00Z" w:initials="LÅ">
    <w:p w14:paraId="6CFE7D79" w14:textId="056AD23A" w:rsidR="006E1861" w:rsidRDefault="006E1861">
      <w:pPr>
        <w:pStyle w:val="Kommentarer"/>
      </w:pPr>
      <w:r>
        <w:rPr>
          <w:rStyle w:val="Kommentarsreferens"/>
        </w:rPr>
        <w:annotationRef/>
      </w:r>
      <w:r>
        <w:t>Universitetssjukhuset? Akademien är GU</w:t>
      </w:r>
    </w:p>
  </w:comment>
  <w:comment w:id="41" w:author="Linda Åhlström" w:date="2020-01-20T14:04:00Z" w:initials="LÅ">
    <w:p w14:paraId="5B4954CB" w14:textId="6C324FB6" w:rsidR="006E1861" w:rsidRDefault="006E1861">
      <w:pPr>
        <w:pStyle w:val="Kommentarer"/>
      </w:pPr>
      <w:r>
        <w:rPr>
          <w:rStyle w:val="Kommentarsreferens"/>
        </w:rPr>
        <w:annotationRef/>
      </w:r>
      <w:r>
        <w:t>Läs på och var mer konkret, specifik</w:t>
      </w:r>
    </w:p>
  </w:comment>
  <w:comment w:id="42" w:author="Linda Åhlström" w:date="2020-01-20T14:03:00Z" w:initials="LÅ">
    <w:p w14:paraId="6E0FBD87" w14:textId="73731DA2" w:rsidR="006E1861" w:rsidRDefault="006E1861">
      <w:pPr>
        <w:pStyle w:val="Kommentarer"/>
      </w:pPr>
      <w:r>
        <w:rPr>
          <w:rStyle w:val="Kommentarsreferens"/>
        </w:rPr>
        <w:annotationRef/>
      </w:r>
      <w:r>
        <w:t>Hur och med vad?</w:t>
      </w:r>
    </w:p>
    <w:p w14:paraId="2244C63E" w14:textId="26062C1B" w:rsidR="007F0E86" w:rsidRDefault="007F0E86">
      <w:pPr>
        <w:pStyle w:val="Kommentarer"/>
      </w:pPr>
      <w:r>
        <w:t>Vad är det du utvärderar? Implementering av broschyr eller patient delaktighet eller PCV. Var specifik</w:t>
      </w:r>
    </w:p>
  </w:comment>
  <w:comment w:id="43" w:author="Linda Åhlström" w:date="2020-01-20T14:11:00Z" w:initials="LÅ">
    <w:p w14:paraId="0776AB0B" w14:textId="15576123" w:rsidR="006E1861" w:rsidRDefault="006E1861">
      <w:pPr>
        <w:pStyle w:val="Kommentarer"/>
      </w:pPr>
      <w:r>
        <w:rPr>
          <w:rStyle w:val="Kommentarsreferens"/>
        </w:rPr>
        <w:annotationRef/>
      </w:r>
      <w:r>
        <w:t>Räcker det att diskutera?</w:t>
      </w:r>
    </w:p>
    <w:p w14:paraId="54364020" w14:textId="4046DF3F" w:rsidR="006E1861" w:rsidRDefault="006E1861">
      <w:pPr>
        <w:pStyle w:val="Kommentarer"/>
      </w:pPr>
    </w:p>
    <w:p w14:paraId="79EF42A2" w14:textId="3C2EB860" w:rsidR="006E1861" w:rsidRDefault="006E1861">
      <w:pPr>
        <w:pStyle w:val="Kommentarer"/>
      </w:pPr>
      <w:r w:rsidRPr="006E1861">
        <w:t>De som förväntas jobba mot målet behöver acceptera och förstå det, och känna att det är möjligt att uppnå.</w:t>
      </w:r>
    </w:p>
  </w:comment>
  <w:comment w:id="44" w:author="Linda Åhlström" w:date="2020-01-20T14:11:00Z" w:initials="LÅ">
    <w:p w14:paraId="04D7A987" w14:textId="13767C27" w:rsidR="006E1861" w:rsidRDefault="006E1861">
      <w:pPr>
        <w:pStyle w:val="Kommentarer"/>
      </w:pPr>
      <w:r>
        <w:rPr>
          <w:rStyle w:val="Kommentarsreferens"/>
        </w:rPr>
        <w:annotationRef/>
      </w:r>
      <w:r w:rsidR="007F0E86">
        <w:t>Läs på om realistiskt</w:t>
      </w:r>
    </w:p>
  </w:comment>
  <w:comment w:id="45" w:author="Linda Åhlström" w:date="2020-01-20T14:14:00Z" w:initials="LÅ">
    <w:p w14:paraId="4385AA00" w14:textId="7C9A8D97" w:rsidR="007F0E86" w:rsidRDefault="007F0E86">
      <w:pPr>
        <w:pStyle w:val="Kommentarer"/>
      </w:pPr>
      <w:r>
        <w:rPr>
          <w:rStyle w:val="Kommentarsreferens"/>
        </w:rPr>
        <w:annotationRef/>
      </w:r>
      <w:r>
        <w:t xml:space="preserve">Du har inte med hela ditt syfte. </w:t>
      </w:r>
    </w:p>
  </w:comment>
  <w:comment w:id="46" w:author="Linda Åhlström" w:date="2020-01-20T14:15:00Z" w:initials="LÅ">
    <w:p w14:paraId="5036E78B" w14:textId="16335FFB" w:rsidR="007F0E86" w:rsidRDefault="007F0E86">
      <w:pPr>
        <w:pStyle w:val="Kommentarer"/>
      </w:pPr>
      <w:r>
        <w:rPr>
          <w:rStyle w:val="Kommentarsreferens"/>
        </w:rPr>
        <w:annotationRef/>
      </w:r>
      <w:r>
        <w:t>Delaktighet från patient?</w:t>
      </w:r>
    </w:p>
  </w:comment>
  <w:comment w:id="47" w:author="Linda Åhlström" w:date="2020-01-20T14:15:00Z" w:initials="LÅ">
    <w:p w14:paraId="4BF5E4AC" w14:textId="1D17E7F6" w:rsidR="007F0E86" w:rsidRDefault="007F0E86">
      <w:pPr>
        <w:pStyle w:val="Kommentarer"/>
      </w:pPr>
      <w:r>
        <w:rPr>
          <w:rStyle w:val="Kommentarsreferens"/>
        </w:rPr>
        <w:annotationRef/>
      </w:r>
      <w:r>
        <w:t>Stämmer inte med syfte och vad du skriver ovan. Där skriver du arbeta fram materialet.</w:t>
      </w:r>
    </w:p>
  </w:comment>
  <w:comment w:id="48" w:author="Linda Åhlström" w:date="2020-01-20T14:16:00Z" w:initials="LÅ">
    <w:p w14:paraId="392A95EB" w14:textId="4D2AC4BD" w:rsidR="007F0E86" w:rsidRDefault="007F0E86">
      <w:pPr>
        <w:pStyle w:val="Kommentarer"/>
      </w:pPr>
      <w:r>
        <w:rPr>
          <w:rStyle w:val="Kommentarsreferens"/>
        </w:rPr>
        <w:annotationRef/>
      </w:r>
      <w:r>
        <w:t>Ordval. Hur ser du på gruppen/teamet?</w:t>
      </w:r>
    </w:p>
  </w:comment>
  <w:comment w:id="49" w:author="Linda Åhlström" w:date="2020-01-20T14:16:00Z" w:initials="LÅ">
    <w:p w14:paraId="7CCA5841" w14:textId="31F22BC2" w:rsidR="007F0E86" w:rsidRDefault="007F0E86">
      <w:pPr>
        <w:pStyle w:val="Kommentarer"/>
      </w:pPr>
      <w:r>
        <w:rPr>
          <w:rStyle w:val="Kommentarsreferens"/>
        </w:rPr>
        <w:annotationRef/>
      </w:r>
      <w:r>
        <w:t>Du måste bestämma dig för vad du ska göra. Nu gär du två utvecklingsarbeten eller hänger de ihop?</w:t>
      </w:r>
    </w:p>
  </w:comment>
  <w:comment w:id="50" w:author="Linda Åhlström" w:date="2020-01-20T14:19:00Z" w:initials="LÅ">
    <w:p w14:paraId="55D6D582" w14:textId="5A7F5293" w:rsidR="007F0E86" w:rsidRDefault="007F0E86">
      <w:pPr>
        <w:pStyle w:val="Kommentarer"/>
      </w:pPr>
      <w:r>
        <w:rPr>
          <w:rStyle w:val="Kommentarsreferens"/>
        </w:rPr>
        <w:annotationRef/>
      </w:r>
      <w:r>
        <w:t>beskriv</w:t>
      </w:r>
    </w:p>
  </w:comment>
  <w:comment w:id="51" w:author="Linda Åhlström" w:date="2020-01-20T14:19:00Z" w:initials="LÅ">
    <w:p w14:paraId="618FADB6" w14:textId="6972BC6A" w:rsidR="007F0E86" w:rsidRDefault="007F0E86">
      <w:pPr>
        <w:pStyle w:val="Kommentarer"/>
      </w:pPr>
      <w:r>
        <w:rPr>
          <w:rStyle w:val="Kommentarsreferens"/>
        </w:rPr>
        <w:annotationRef/>
      </w:r>
      <w:r>
        <w:t>vilka siffror</w:t>
      </w:r>
    </w:p>
  </w:comment>
  <w:comment w:id="52" w:author="Linda Åhlström" w:date="2020-01-20T14:20:00Z" w:initials="LÅ">
    <w:p w14:paraId="71B32DF5" w14:textId="145741B1" w:rsidR="007F0E86" w:rsidRDefault="007F0E86">
      <w:pPr>
        <w:pStyle w:val="Kommentarer"/>
      </w:pPr>
      <w:r>
        <w:rPr>
          <w:rStyle w:val="Kommentarsreferens"/>
        </w:rPr>
        <w:annotationRef/>
      </w:r>
      <w:r>
        <w:t>Koppla ihop denna kunskap med ditt förbättringsarbete. Analysera och reflektera.</w:t>
      </w:r>
    </w:p>
  </w:comment>
  <w:comment w:id="54" w:author="Linda Åhlström" w:date="2020-01-20T14:25:00Z" w:initials="LÅ">
    <w:p w14:paraId="0816B7B5" w14:textId="27BAB8B1" w:rsidR="00666222" w:rsidRDefault="00666222">
      <w:pPr>
        <w:pStyle w:val="Kommentarer"/>
      </w:pPr>
      <w:r>
        <w:rPr>
          <w:rStyle w:val="Kommentarsreferens"/>
        </w:rPr>
        <w:annotationRef/>
      </w:r>
      <w:r>
        <w:t>Beskriv och analysera hållbar utveckling.</w:t>
      </w:r>
    </w:p>
  </w:comment>
  <w:comment w:id="53" w:author="Linda Åhlström" w:date="2020-01-20T14:21:00Z" w:initials="LÅ">
    <w:p w14:paraId="727FD37A" w14:textId="69768EB1" w:rsidR="007F0E86" w:rsidRDefault="007F0E86">
      <w:pPr>
        <w:pStyle w:val="Kommentarer"/>
      </w:pPr>
      <w:r>
        <w:rPr>
          <w:rStyle w:val="Kommentarsreferens"/>
        </w:rPr>
        <w:annotationRef/>
      </w:r>
      <w:r>
        <w:t>Koppla dessa reflektioner till vetenskap och kunskap (referenser).</w:t>
      </w:r>
    </w:p>
  </w:comment>
  <w:comment w:id="55" w:author="Linda Åhlström" w:date="2020-01-20T14:22:00Z" w:initials="LÅ">
    <w:p w14:paraId="044D09B3" w14:textId="2C77CB9A" w:rsidR="007F0E86" w:rsidRDefault="007F0E86">
      <w:pPr>
        <w:pStyle w:val="Kommentarer"/>
      </w:pPr>
      <w:r>
        <w:rPr>
          <w:rStyle w:val="Kommentarsreferens"/>
        </w:rPr>
        <w:annotationRef/>
      </w:r>
      <w:r>
        <w:t>Var det PCV eller delaktighet som är ditt fokus. Det blir väldigt stort FBK arbete om du tar med alla delar.</w:t>
      </w:r>
    </w:p>
  </w:comment>
  <w:comment w:id="56" w:author="Linda Åhlström" w:date="2020-01-20T14:22:00Z" w:initials="LÅ">
    <w:p w14:paraId="0ACA96AF" w14:textId="5B07B74C" w:rsidR="007F0E86" w:rsidRDefault="007F0E86">
      <w:pPr>
        <w:pStyle w:val="Kommentarer"/>
      </w:pPr>
      <w:r>
        <w:rPr>
          <w:rStyle w:val="Kommentarsreferens"/>
        </w:rPr>
        <w:annotationRef/>
      </w:r>
      <w:r>
        <w:t>Gammal referens, finns mycket nyare.</w:t>
      </w:r>
    </w:p>
  </w:comment>
  <w:comment w:id="57" w:author="Linda Åhlström" w:date="2020-01-20T13:43:00Z" w:initials="LÅ">
    <w:p w14:paraId="3BB05760" w14:textId="19EA2664" w:rsidR="00C22AC2" w:rsidRDefault="00C22AC2">
      <w:pPr>
        <w:pStyle w:val="Kommentarer"/>
      </w:pPr>
      <w:r>
        <w:rPr>
          <w:rStyle w:val="Kommentarsreferens"/>
        </w:rPr>
        <w:annotationRef/>
      </w:r>
      <w:r w:rsidRPr="00C22AC2">
        <w:t>Referera till kurslitteratur och relevanta källor och minst tre vetenskapliga artiklar.</w:t>
      </w:r>
    </w:p>
    <w:p w14:paraId="46CF9615" w14:textId="24BD6F9C" w:rsidR="00C22AC2" w:rsidRDefault="00C22AC2">
      <w:pPr>
        <w:pStyle w:val="Kommentarer"/>
      </w:pPr>
    </w:p>
    <w:p w14:paraId="126F6E32" w14:textId="4B9DC49A" w:rsidR="00C22AC2" w:rsidRDefault="00C22AC2">
      <w:pPr>
        <w:pStyle w:val="Kommentarer"/>
      </w:pPr>
      <w:r>
        <w:t>Tänk på evidensbaserad omvårdnad. Inte för gammal litteratur.</w:t>
      </w:r>
    </w:p>
  </w:comment>
  <w:comment w:id="62" w:author="Linda Åhlström" w:date="2020-01-20T13:43:00Z" w:initials="LÅ">
    <w:p w14:paraId="111F1569" w14:textId="70850F7E" w:rsidR="00C22AC2" w:rsidRDefault="00C22AC2">
      <w:pPr>
        <w:pStyle w:val="Kommentarer"/>
      </w:pPr>
      <w:r>
        <w:rPr>
          <w:rStyle w:val="Kommentarsreferens"/>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22C767" w15:done="0"/>
  <w15:commentEx w15:paraId="256B2590" w15:done="0"/>
  <w15:commentEx w15:paraId="23240FDE" w15:done="0"/>
  <w15:commentEx w15:paraId="028529AA" w15:done="0"/>
  <w15:commentEx w15:paraId="08575CD4" w15:done="0"/>
  <w15:commentEx w15:paraId="32857C55" w15:done="0"/>
  <w15:commentEx w15:paraId="73C7A776" w15:done="0"/>
  <w15:commentEx w15:paraId="3EF6AC57" w15:done="0"/>
  <w15:commentEx w15:paraId="54F22106" w15:done="0"/>
  <w15:commentEx w15:paraId="6CFE7D79" w15:done="0"/>
  <w15:commentEx w15:paraId="5B4954CB" w15:done="0"/>
  <w15:commentEx w15:paraId="2244C63E" w15:done="0"/>
  <w15:commentEx w15:paraId="79EF42A2" w15:done="0"/>
  <w15:commentEx w15:paraId="04D7A987" w15:done="0"/>
  <w15:commentEx w15:paraId="4385AA00" w15:done="0"/>
  <w15:commentEx w15:paraId="5036E78B" w15:done="0"/>
  <w15:commentEx w15:paraId="4BF5E4AC" w15:done="0"/>
  <w15:commentEx w15:paraId="392A95EB" w15:done="0"/>
  <w15:commentEx w15:paraId="7CCA5841" w15:done="0"/>
  <w15:commentEx w15:paraId="55D6D582" w15:done="0"/>
  <w15:commentEx w15:paraId="618FADB6" w15:done="0"/>
  <w15:commentEx w15:paraId="71B32DF5" w15:done="0"/>
  <w15:commentEx w15:paraId="0816B7B5" w15:done="0"/>
  <w15:commentEx w15:paraId="727FD37A" w15:done="0"/>
  <w15:commentEx w15:paraId="044D09B3" w15:done="0"/>
  <w15:commentEx w15:paraId="0ACA96AF" w15:done="0"/>
  <w15:commentEx w15:paraId="126F6E32" w15:done="0"/>
  <w15:commentEx w15:paraId="111F156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426680" w14:textId="77777777" w:rsidR="006A65F4" w:rsidRDefault="006A65F4" w:rsidP="007413D6">
      <w:pPr>
        <w:spacing w:after="0" w:line="240" w:lineRule="auto"/>
      </w:pPr>
      <w:r>
        <w:separator/>
      </w:r>
    </w:p>
  </w:endnote>
  <w:endnote w:type="continuationSeparator" w:id="0">
    <w:p w14:paraId="32BE6985" w14:textId="77777777" w:rsidR="006A65F4" w:rsidRDefault="006A65F4" w:rsidP="00741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Merriweather">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D6A15" w14:textId="77777777" w:rsidR="006A65F4" w:rsidRDefault="006A65F4" w:rsidP="007413D6">
      <w:pPr>
        <w:spacing w:after="0" w:line="240" w:lineRule="auto"/>
      </w:pPr>
      <w:r>
        <w:separator/>
      </w:r>
    </w:p>
  </w:footnote>
  <w:footnote w:type="continuationSeparator" w:id="0">
    <w:p w14:paraId="3FE6FB06" w14:textId="77777777" w:rsidR="006A65F4" w:rsidRDefault="006A65F4" w:rsidP="007413D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nda Åhlström">
    <w15:presenceInfo w15:providerId="AD" w15:userId="S-1-5-21-160167045-2846394043-461898096-5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formatting="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4F"/>
    <w:rsid w:val="000005AB"/>
    <w:rsid w:val="00001140"/>
    <w:rsid w:val="000069EE"/>
    <w:rsid w:val="00007122"/>
    <w:rsid w:val="00010879"/>
    <w:rsid w:val="00010EF7"/>
    <w:rsid w:val="00012884"/>
    <w:rsid w:val="000139D2"/>
    <w:rsid w:val="000148E5"/>
    <w:rsid w:val="00015378"/>
    <w:rsid w:val="0001597D"/>
    <w:rsid w:val="00016AA7"/>
    <w:rsid w:val="000225D0"/>
    <w:rsid w:val="00022FCB"/>
    <w:rsid w:val="00023C5D"/>
    <w:rsid w:val="000244D7"/>
    <w:rsid w:val="00024AB3"/>
    <w:rsid w:val="00025919"/>
    <w:rsid w:val="00027243"/>
    <w:rsid w:val="00027889"/>
    <w:rsid w:val="00030152"/>
    <w:rsid w:val="00030D5F"/>
    <w:rsid w:val="00035444"/>
    <w:rsid w:val="00035C85"/>
    <w:rsid w:val="0003610B"/>
    <w:rsid w:val="00036A30"/>
    <w:rsid w:val="00037E00"/>
    <w:rsid w:val="00042374"/>
    <w:rsid w:val="000439D9"/>
    <w:rsid w:val="000457B6"/>
    <w:rsid w:val="00047A41"/>
    <w:rsid w:val="00050256"/>
    <w:rsid w:val="00050DC5"/>
    <w:rsid w:val="0005120D"/>
    <w:rsid w:val="000514E6"/>
    <w:rsid w:val="00053111"/>
    <w:rsid w:val="00053D8D"/>
    <w:rsid w:val="00056D79"/>
    <w:rsid w:val="00057C88"/>
    <w:rsid w:val="000627CB"/>
    <w:rsid w:val="00062BD9"/>
    <w:rsid w:val="000641F3"/>
    <w:rsid w:val="00064251"/>
    <w:rsid w:val="00064AEA"/>
    <w:rsid w:val="00064DC9"/>
    <w:rsid w:val="00065788"/>
    <w:rsid w:val="00065C06"/>
    <w:rsid w:val="00066412"/>
    <w:rsid w:val="0007041E"/>
    <w:rsid w:val="00070AA9"/>
    <w:rsid w:val="00070C8B"/>
    <w:rsid w:val="0007284D"/>
    <w:rsid w:val="000729A5"/>
    <w:rsid w:val="000737C1"/>
    <w:rsid w:val="00073F05"/>
    <w:rsid w:val="000750C8"/>
    <w:rsid w:val="000768F3"/>
    <w:rsid w:val="00076D2B"/>
    <w:rsid w:val="00081B1B"/>
    <w:rsid w:val="0008214B"/>
    <w:rsid w:val="000830FC"/>
    <w:rsid w:val="00083A9E"/>
    <w:rsid w:val="0008519C"/>
    <w:rsid w:val="00091A72"/>
    <w:rsid w:val="00094D80"/>
    <w:rsid w:val="000956A5"/>
    <w:rsid w:val="000961E1"/>
    <w:rsid w:val="00096604"/>
    <w:rsid w:val="00096A4C"/>
    <w:rsid w:val="000976FF"/>
    <w:rsid w:val="000A1D10"/>
    <w:rsid w:val="000A2291"/>
    <w:rsid w:val="000A36B2"/>
    <w:rsid w:val="000A45C4"/>
    <w:rsid w:val="000A4829"/>
    <w:rsid w:val="000A4E72"/>
    <w:rsid w:val="000A66AD"/>
    <w:rsid w:val="000A79A3"/>
    <w:rsid w:val="000B0FAA"/>
    <w:rsid w:val="000B3826"/>
    <w:rsid w:val="000B3FAC"/>
    <w:rsid w:val="000C0044"/>
    <w:rsid w:val="000C01B1"/>
    <w:rsid w:val="000C2608"/>
    <w:rsid w:val="000C33D9"/>
    <w:rsid w:val="000C49EC"/>
    <w:rsid w:val="000C7E0B"/>
    <w:rsid w:val="000D1CE5"/>
    <w:rsid w:val="000D3C0C"/>
    <w:rsid w:val="000D467E"/>
    <w:rsid w:val="000E3DD5"/>
    <w:rsid w:val="000E4BBC"/>
    <w:rsid w:val="000E5A2E"/>
    <w:rsid w:val="000E7D41"/>
    <w:rsid w:val="000E7FF5"/>
    <w:rsid w:val="000F089C"/>
    <w:rsid w:val="000F5DD2"/>
    <w:rsid w:val="000F6479"/>
    <w:rsid w:val="000F69C4"/>
    <w:rsid w:val="000F7F64"/>
    <w:rsid w:val="00102C2F"/>
    <w:rsid w:val="001061C2"/>
    <w:rsid w:val="00106273"/>
    <w:rsid w:val="00107B6E"/>
    <w:rsid w:val="00110DC2"/>
    <w:rsid w:val="001117F0"/>
    <w:rsid w:val="00113580"/>
    <w:rsid w:val="00113864"/>
    <w:rsid w:val="00113E2B"/>
    <w:rsid w:val="001152C8"/>
    <w:rsid w:val="00116819"/>
    <w:rsid w:val="00117901"/>
    <w:rsid w:val="00117CDE"/>
    <w:rsid w:val="001204E0"/>
    <w:rsid w:val="0012275A"/>
    <w:rsid w:val="00123347"/>
    <w:rsid w:val="00127B63"/>
    <w:rsid w:val="00130B2C"/>
    <w:rsid w:val="00131722"/>
    <w:rsid w:val="00131C14"/>
    <w:rsid w:val="00132BD1"/>
    <w:rsid w:val="00135D7F"/>
    <w:rsid w:val="00135E0D"/>
    <w:rsid w:val="001402CD"/>
    <w:rsid w:val="00141D00"/>
    <w:rsid w:val="00147387"/>
    <w:rsid w:val="001477FF"/>
    <w:rsid w:val="0014787F"/>
    <w:rsid w:val="0015039C"/>
    <w:rsid w:val="00150B36"/>
    <w:rsid w:val="0015166E"/>
    <w:rsid w:val="00153249"/>
    <w:rsid w:val="001550AA"/>
    <w:rsid w:val="0016015B"/>
    <w:rsid w:val="00162C6B"/>
    <w:rsid w:val="00167130"/>
    <w:rsid w:val="00171459"/>
    <w:rsid w:val="00171886"/>
    <w:rsid w:val="00171C1D"/>
    <w:rsid w:val="001762D2"/>
    <w:rsid w:val="00177BB9"/>
    <w:rsid w:val="00180B42"/>
    <w:rsid w:val="0018474F"/>
    <w:rsid w:val="00184ECB"/>
    <w:rsid w:val="00185B0A"/>
    <w:rsid w:val="001871D6"/>
    <w:rsid w:val="001874AA"/>
    <w:rsid w:val="00190EFC"/>
    <w:rsid w:val="00190F8E"/>
    <w:rsid w:val="00191FA2"/>
    <w:rsid w:val="00192722"/>
    <w:rsid w:val="001932A6"/>
    <w:rsid w:val="001937A7"/>
    <w:rsid w:val="00196AC6"/>
    <w:rsid w:val="001A0D3E"/>
    <w:rsid w:val="001A2825"/>
    <w:rsid w:val="001A3912"/>
    <w:rsid w:val="001A3EA9"/>
    <w:rsid w:val="001B1551"/>
    <w:rsid w:val="001B33BF"/>
    <w:rsid w:val="001B7340"/>
    <w:rsid w:val="001C0164"/>
    <w:rsid w:val="001C0303"/>
    <w:rsid w:val="001C03EC"/>
    <w:rsid w:val="001C166B"/>
    <w:rsid w:val="001C19FB"/>
    <w:rsid w:val="001C518C"/>
    <w:rsid w:val="001C7157"/>
    <w:rsid w:val="001D0391"/>
    <w:rsid w:val="001D0ECF"/>
    <w:rsid w:val="001E1DDE"/>
    <w:rsid w:val="001E473D"/>
    <w:rsid w:val="001E6A4B"/>
    <w:rsid w:val="001F0BF4"/>
    <w:rsid w:val="001F1162"/>
    <w:rsid w:val="001F1AB6"/>
    <w:rsid w:val="001F3F87"/>
    <w:rsid w:val="001F4114"/>
    <w:rsid w:val="001F6F49"/>
    <w:rsid w:val="00201DBA"/>
    <w:rsid w:val="0020501D"/>
    <w:rsid w:val="00205FC9"/>
    <w:rsid w:val="00206D21"/>
    <w:rsid w:val="00207CE5"/>
    <w:rsid w:val="0021719E"/>
    <w:rsid w:val="002173AE"/>
    <w:rsid w:val="0022029B"/>
    <w:rsid w:val="00224070"/>
    <w:rsid w:val="002244F7"/>
    <w:rsid w:val="00226C62"/>
    <w:rsid w:val="00226D89"/>
    <w:rsid w:val="00230659"/>
    <w:rsid w:val="00231446"/>
    <w:rsid w:val="00231603"/>
    <w:rsid w:val="00232B88"/>
    <w:rsid w:val="002330F6"/>
    <w:rsid w:val="00241C14"/>
    <w:rsid w:val="00242187"/>
    <w:rsid w:val="00242A18"/>
    <w:rsid w:val="00243ADC"/>
    <w:rsid w:val="00243DB4"/>
    <w:rsid w:val="00246BA7"/>
    <w:rsid w:val="00247ED7"/>
    <w:rsid w:val="00250A9A"/>
    <w:rsid w:val="00250DCE"/>
    <w:rsid w:val="00250DF8"/>
    <w:rsid w:val="00251614"/>
    <w:rsid w:val="00251C76"/>
    <w:rsid w:val="0025488C"/>
    <w:rsid w:val="002548AE"/>
    <w:rsid w:val="00255DA6"/>
    <w:rsid w:val="00257BFE"/>
    <w:rsid w:val="00257DE8"/>
    <w:rsid w:val="00261BB2"/>
    <w:rsid w:val="00262D7A"/>
    <w:rsid w:val="00263444"/>
    <w:rsid w:val="00263BC4"/>
    <w:rsid w:val="002640EB"/>
    <w:rsid w:val="0026547A"/>
    <w:rsid w:val="00265783"/>
    <w:rsid w:val="0026723B"/>
    <w:rsid w:val="00267A5C"/>
    <w:rsid w:val="00267B49"/>
    <w:rsid w:val="00271B0C"/>
    <w:rsid w:val="00272414"/>
    <w:rsid w:val="00273814"/>
    <w:rsid w:val="00273C55"/>
    <w:rsid w:val="00274B04"/>
    <w:rsid w:val="0028044C"/>
    <w:rsid w:val="002807E3"/>
    <w:rsid w:val="00280D6B"/>
    <w:rsid w:val="00281154"/>
    <w:rsid w:val="002827F8"/>
    <w:rsid w:val="0028286D"/>
    <w:rsid w:val="00283EA4"/>
    <w:rsid w:val="00287C36"/>
    <w:rsid w:val="00290CAA"/>
    <w:rsid w:val="00291AE4"/>
    <w:rsid w:val="00292099"/>
    <w:rsid w:val="00292421"/>
    <w:rsid w:val="00292BBF"/>
    <w:rsid w:val="00294DFF"/>
    <w:rsid w:val="002A0164"/>
    <w:rsid w:val="002A0E07"/>
    <w:rsid w:val="002A1880"/>
    <w:rsid w:val="002A1FD5"/>
    <w:rsid w:val="002A2B1A"/>
    <w:rsid w:val="002A780B"/>
    <w:rsid w:val="002B02DD"/>
    <w:rsid w:val="002B18A0"/>
    <w:rsid w:val="002B4D90"/>
    <w:rsid w:val="002B6A39"/>
    <w:rsid w:val="002B751D"/>
    <w:rsid w:val="002B75FA"/>
    <w:rsid w:val="002B7CD0"/>
    <w:rsid w:val="002B7F4F"/>
    <w:rsid w:val="002C08AE"/>
    <w:rsid w:val="002C0DEB"/>
    <w:rsid w:val="002C4148"/>
    <w:rsid w:val="002C52F3"/>
    <w:rsid w:val="002C566C"/>
    <w:rsid w:val="002C6476"/>
    <w:rsid w:val="002C65BF"/>
    <w:rsid w:val="002C67C0"/>
    <w:rsid w:val="002C7028"/>
    <w:rsid w:val="002D1131"/>
    <w:rsid w:val="002D1BA5"/>
    <w:rsid w:val="002D294E"/>
    <w:rsid w:val="002D617A"/>
    <w:rsid w:val="002D6688"/>
    <w:rsid w:val="002E1A76"/>
    <w:rsid w:val="002E2D01"/>
    <w:rsid w:val="002E43E5"/>
    <w:rsid w:val="002E61CD"/>
    <w:rsid w:val="002E68DF"/>
    <w:rsid w:val="002F3FE1"/>
    <w:rsid w:val="002F6103"/>
    <w:rsid w:val="002F7DA9"/>
    <w:rsid w:val="00301EE9"/>
    <w:rsid w:val="00304E39"/>
    <w:rsid w:val="00310168"/>
    <w:rsid w:val="00310FA5"/>
    <w:rsid w:val="00313CEA"/>
    <w:rsid w:val="00320CC1"/>
    <w:rsid w:val="00321052"/>
    <w:rsid w:val="00323495"/>
    <w:rsid w:val="00323E24"/>
    <w:rsid w:val="00327C07"/>
    <w:rsid w:val="00327F23"/>
    <w:rsid w:val="0033033B"/>
    <w:rsid w:val="0033091F"/>
    <w:rsid w:val="00331DC6"/>
    <w:rsid w:val="00332D40"/>
    <w:rsid w:val="003346FE"/>
    <w:rsid w:val="0033588C"/>
    <w:rsid w:val="0033644D"/>
    <w:rsid w:val="00337480"/>
    <w:rsid w:val="003379B9"/>
    <w:rsid w:val="00340671"/>
    <w:rsid w:val="003422A2"/>
    <w:rsid w:val="0034320E"/>
    <w:rsid w:val="00344B0D"/>
    <w:rsid w:val="003459FF"/>
    <w:rsid w:val="00346724"/>
    <w:rsid w:val="0034700C"/>
    <w:rsid w:val="00353D7C"/>
    <w:rsid w:val="003543EA"/>
    <w:rsid w:val="0035520C"/>
    <w:rsid w:val="00360153"/>
    <w:rsid w:val="00363C1B"/>
    <w:rsid w:val="00366768"/>
    <w:rsid w:val="003668FD"/>
    <w:rsid w:val="00366E17"/>
    <w:rsid w:val="0036759F"/>
    <w:rsid w:val="00370600"/>
    <w:rsid w:val="00371792"/>
    <w:rsid w:val="00372827"/>
    <w:rsid w:val="00372ABD"/>
    <w:rsid w:val="00381EE3"/>
    <w:rsid w:val="003824F4"/>
    <w:rsid w:val="00383368"/>
    <w:rsid w:val="00386F2C"/>
    <w:rsid w:val="003870A1"/>
    <w:rsid w:val="00387E66"/>
    <w:rsid w:val="00391804"/>
    <w:rsid w:val="0039221D"/>
    <w:rsid w:val="00392B98"/>
    <w:rsid w:val="00392E68"/>
    <w:rsid w:val="00394099"/>
    <w:rsid w:val="00396134"/>
    <w:rsid w:val="00396439"/>
    <w:rsid w:val="00396B2B"/>
    <w:rsid w:val="00397F05"/>
    <w:rsid w:val="003A07AA"/>
    <w:rsid w:val="003A1444"/>
    <w:rsid w:val="003A178A"/>
    <w:rsid w:val="003A1FAB"/>
    <w:rsid w:val="003A3F72"/>
    <w:rsid w:val="003A77F5"/>
    <w:rsid w:val="003B1301"/>
    <w:rsid w:val="003B200E"/>
    <w:rsid w:val="003B2DA3"/>
    <w:rsid w:val="003B3448"/>
    <w:rsid w:val="003B3899"/>
    <w:rsid w:val="003B53DC"/>
    <w:rsid w:val="003B599C"/>
    <w:rsid w:val="003B64FD"/>
    <w:rsid w:val="003C0A6C"/>
    <w:rsid w:val="003C33B1"/>
    <w:rsid w:val="003C3CA4"/>
    <w:rsid w:val="003C406F"/>
    <w:rsid w:val="003C6DF9"/>
    <w:rsid w:val="003D0337"/>
    <w:rsid w:val="003D3B1B"/>
    <w:rsid w:val="003E07C3"/>
    <w:rsid w:val="003E37CC"/>
    <w:rsid w:val="003E393E"/>
    <w:rsid w:val="003E58D4"/>
    <w:rsid w:val="003E6926"/>
    <w:rsid w:val="003E754F"/>
    <w:rsid w:val="003F19CE"/>
    <w:rsid w:val="003F49F3"/>
    <w:rsid w:val="003F5071"/>
    <w:rsid w:val="004001C9"/>
    <w:rsid w:val="004021A9"/>
    <w:rsid w:val="00402796"/>
    <w:rsid w:val="00404788"/>
    <w:rsid w:val="00407B4F"/>
    <w:rsid w:val="004105CC"/>
    <w:rsid w:val="004126EE"/>
    <w:rsid w:val="00412750"/>
    <w:rsid w:val="004129EA"/>
    <w:rsid w:val="00412D4F"/>
    <w:rsid w:val="0041425E"/>
    <w:rsid w:val="00417003"/>
    <w:rsid w:val="00420CE8"/>
    <w:rsid w:val="00424C50"/>
    <w:rsid w:val="004263A5"/>
    <w:rsid w:val="004264C0"/>
    <w:rsid w:val="00432BBF"/>
    <w:rsid w:val="0043605B"/>
    <w:rsid w:val="00436D3A"/>
    <w:rsid w:val="00440B3B"/>
    <w:rsid w:val="00440E21"/>
    <w:rsid w:val="00441B9E"/>
    <w:rsid w:val="004443E2"/>
    <w:rsid w:val="004450C1"/>
    <w:rsid w:val="00445118"/>
    <w:rsid w:val="00451241"/>
    <w:rsid w:val="00454C9E"/>
    <w:rsid w:val="00455142"/>
    <w:rsid w:val="00456B0F"/>
    <w:rsid w:val="00460A90"/>
    <w:rsid w:val="00461EBA"/>
    <w:rsid w:val="004631A4"/>
    <w:rsid w:val="0046509F"/>
    <w:rsid w:val="004654CC"/>
    <w:rsid w:val="00465E31"/>
    <w:rsid w:val="00466726"/>
    <w:rsid w:val="004704FA"/>
    <w:rsid w:val="00470777"/>
    <w:rsid w:val="00474F7E"/>
    <w:rsid w:val="00480E3B"/>
    <w:rsid w:val="004810C2"/>
    <w:rsid w:val="00482D6B"/>
    <w:rsid w:val="00486F9E"/>
    <w:rsid w:val="00490F22"/>
    <w:rsid w:val="0049137F"/>
    <w:rsid w:val="0049333C"/>
    <w:rsid w:val="004943AB"/>
    <w:rsid w:val="00494838"/>
    <w:rsid w:val="004957EA"/>
    <w:rsid w:val="00495CD2"/>
    <w:rsid w:val="00497555"/>
    <w:rsid w:val="004A0766"/>
    <w:rsid w:val="004A1162"/>
    <w:rsid w:val="004A12F0"/>
    <w:rsid w:val="004A2468"/>
    <w:rsid w:val="004A333F"/>
    <w:rsid w:val="004A3B5E"/>
    <w:rsid w:val="004A56CC"/>
    <w:rsid w:val="004A6221"/>
    <w:rsid w:val="004A6DFC"/>
    <w:rsid w:val="004A76E8"/>
    <w:rsid w:val="004B1E78"/>
    <w:rsid w:val="004B5228"/>
    <w:rsid w:val="004B73A5"/>
    <w:rsid w:val="004C44DE"/>
    <w:rsid w:val="004C596A"/>
    <w:rsid w:val="004D21F5"/>
    <w:rsid w:val="004D2BF7"/>
    <w:rsid w:val="004D2C26"/>
    <w:rsid w:val="004D3B76"/>
    <w:rsid w:val="004D59B8"/>
    <w:rsid w:val="004E198C"/>
    <w:rsid w:val="004E3890"/>
    <w:rsid w:val="004E3E9D"/>
    <w:rsid w:val="004E678A"/>
    <w:rsid w:val="004F01EE"/>
    <w:rsid w:val="004F1331"/>
    <w:rsid w:val="004F28E1"/>
    <w:rsid w:val="004F3D3C"/>
    <w:rsid w:val="004F53CD"/>
    <w:rsid w:val="004F5FCC"/>
    <w:rsid w:val="004F72D8"/>
    <w:rsid w:val="00505388"/>
    <w:rsid w:val="005055B9"/>
    <w:rsid w:val="00506CA9"/>
    <w:rsid w:val="00506FF4"/>
    <w:rsid w:val="00507AE5"/>
    <w:rsid w:val="00507BC7"/>
    <w:rsid w:val="005100DE"/>
    <w:rsid w:val="00510A12"/>
    <w:rsid w:val="00510A41"/>
    <w:rsid w:val="005110E2"/>
    <w:rsid w:val="00513C29"/>
    <w:rsid w:val="00514130"/>
    <w:rsid w:val="005153A7"/>
    <w:rsid w:val="005156AB"/>
    <w:rsid w:val="0051644A"/>
    <w:rsid w:val="00517C1D"/>
    <w:rsid w:val="005273C8"/>
    <w:rsid w:val="00527511"/>
    <w:rsid w:val="005301A6"/>
    <w:rsid w:val="00530237"/>
    <w:rsid w:val="00530729"/>
    <w:rsid w:val="00531979"/>
    <w:rsid w:val="00533FF4"/>
    <w:rsid w:val="0053474F"/>
    <w:rsid w:val="00535F6E"/>
    <w:rsid w:val="005364ED"/>
    <w:rsid w:val="00542247"/>
    <w:rsid w:val="00544426"/>
    <w:rsid w:val="0054643F"/>
    <w:rsid w:val="00547961"/>
    <w:rsid w:val="00560137"/>
    <w:rsid w:val="00574C30"/>
    <w:rsid w:val="00574D47"/>
    <w:rsid w:val="0057587F"/>
    <w:rsid w:val="00577770"/>
    <w:rsid w:val="00581521"/>
    <w:rsid w:val="00583382"/>
    <w:rsid w:val="005914A8"/>
    <w:rsid w:val="00595BD6"/>
    <w:rsid w:val="00596355"/>
    <w:rsid w:val="005968AF"/>
    <w:rsid w:val="0059796D"/>
    <w:rsid w:val="005A3255"/>
    <w:rsid w:val="005A4310"/>
    <w:rsid w:val="005A6286"/>
    <w:rsid w:val="005A7412"/>
    <w:rsid w:val="005B0663"/>
    <w:rsid w:val="005B06E4"/>
    <w:rsid w:val="005B1018"/>
    <w:rsid w:val="005B1CCF"/>
    <w:rsid w:val="005B269E"/>
    <w:rsid w:val="005B33BC"/>
    <w:rsid w:val="005B4220"/>
    <w:rsid w:val="005C61ED"/>
    <w:rsid w:val="005C778C"/>
    <w:rsid w:val="005D2B45"/>
    <w:rsid w:val="005D2ED7"/>
    <w:rsid w:val="005D5B9C"/>
    <w:rsid w:val="005E0092"/>
    <w:rsid w:val="005E07C2"/>
    <w:rsid w:val="005E332F"/>
    <w:rsid w:val="005E33F4"/>
    <w:rsid w:val="005E4F1A"/>
    <w:rsid w:val="005E61C7"/>
    <w:rsid w:val="005E645E"/>
    <w:rsid w:val="005E65E3"/>
    <w:rsid w:val="005F2B12"/>
    <w:rsid w:val="005F3AB6"/>
    <w:rsid w:val="005F3C7D"/>
    <w:rsid w:val="005F74F0"/>
    <w:rsid w:val="0060108D"/>
    <w:rsid w:val="006046E8"/>
    <w:rsid w:val="0060679D"/>
    <w:rsid w:val="00606898"/>
    <w:rsid w:val="0060730C"/>
    <w:rsid w:val="00610419"/>
    <w:rsid w:val="00612B07"/>
    <w:rsid w:val="006130EE"/>
    <w:rsid w:val="0061458A"/>
    <w:rsid w:val="006209B3"/>
    <w:rsid w:val="00622088"/>
    <w:rsid w:val="00622694"/>
    <w:rsid w:val="006266FF"/>
    <w:rsid w:val="00631E18"/>
    <w:rsid w:val="00633788"/>
    <w:rsid w:val="00634A4C"/>
    <w:rsid w:val="006357A7"/>
    <w:rsid w:val="006368C8"/>
    <w:rsid w:val="00636D67"/>
    <w:rsid w:val="0064439C"/>
    <w:rsid w:val="006474D8"/>
    <w:rsid w:val="006524C5"/>
    <w:rsid w:val="00653B29"/>
    <w:rsid w:val="0065482E"/>
    <w:rsid w:val="00655AE5"/>
    <w:rsid w:val="00655E39"/>
    <w:rsid w:val="00657297"/>
    <w:rsid w:val="00661D1A"/>
    <w:rsid w:val="00662D24"/>
    <w:rsid w:val="0066621B"/>
    <w:rsid w:val="00666222"/>
    <w:rsid w:val="00666B6D"/>
    <w:rsid w:val="00670798"/>
    <w:rsid w:val="006708F7"/>
    <w:rsid w:val="00672F8D"/>
    <w:rsid w:val="006730B0"/>
    <w:rsid w:val="00673552"/>
    <w:rsid w:val="006749CA"/>
    <w:rsid w:val="00675D08"/>
    <w:rsid w:val="00676750"/>
    <w:rsid w:val="00682679"/>
    <w:rsid w:val="00682F21"/>
    <w:rsid w:val="00686872"/>
    <w:rsid w:val="00687AE1"/>
    <w:rsid w:val="00692520"/>
    <w:rsid w:val="00694346"/>
    <w:rsid w:val="006948F5"/>
    <w:rsid w:val="00695582"/>
    <w:rsid w:val="00695A2C"/>
    <w:rsid w:val="00696381"/>
    <w:rsid w:val="00697354"/>
    <w:rsid w:val="00697B2D"/>
    <w:rsid w:val="006A035A"/>
    <w:rsid w:val="006A0C99"/>
    <w:rsid w:val="006A11FD"/>
    <w:rsid w:val="006A3D65"/>
    <w:rsid w:val="006A56AD"/>
    <w:rsid w:val="006A65F4"/>
    <w:rsid w:val="006B06EC"/>
    <w:rsid w:val="006B1E9C"/>
    <w:rsid w:val="006B39C6"/>
    <w:rsid w:val="006B5623"/>
    <w:rsid w:val="006B58CC"/>
    <w:rsid w:val="006B667E"/>
    <w:rsid w:val="006B6CAC"/>
    <w:rsid w:val="006B75AF"/>
    <w:rsid w:val="006C0949"/>
    <w:rsid w:val="006C1837"/>
    <w:rsid w:val="006C244E"/>
    <w:rsid w:val="006C5B7E"/>
    <w:rsid w:val="006D03F7"/>
    <w:rsid w:val="006D0B2D"/>
    <w:rsid w:val="006D1251"/>
    <w:rsid w:val="006D18DF"/>
    <w:rsid w:val="006D1E94"/>
    <w:rsid w:val="006D4183"/>
    <w:rsid w:val="006D5DEA"/>
    <w:rsid w:val="006D68DF"/>
    <w:rsid w:val="006D7092"/>
    <w:rsid w:val="006D709E"/>
    <w:rsid w:val="006E177B"/>
    <w:rsid w:val="006E1861"/>
    <w:rsid w:val="006E278F"/>
    <w:rsid w:val="006E2941"/>
    <w:rsid w:val="006E3ACF"/>
    <w:rsid w:val="006E5FBA"/>
    <w:rsid w:val="006E6E4D"/>
    <w:rsid w:val="006F12FA"/>
    <w:rsid w:val="006F22A2"/>
    <w:rsid w:val="006F2473"/>
    <w:rsid w:val="006F2903"/>
    <w:rsid w:val="006F3E56"/>
    <w:rsid w:val="006F416A"/>
    <w:rsid w:val="006F5E94"/>
    <w:rsid w:val="006F6C13"/>
    <w:rsid w:val="006F6C5D"/>
    <w:rsid w:val="007041BD"/>
    <w:rsid w:val="007048F6"/>
    <w:rsid w:val="0071043A"/>
    <w:rsid w:val="00712C26"/>
    <w:rsid w:val="00712E41"/>
    <w:rsid w:val="00713950"/>
    <w:rsid w:val="0071628D"/>
    <w:rsid w:val="0072043B"/>
    <w:rsid w:val="00722B31"/>
    <w:rsid w:val="0072325B"/>
    <w:rsid w:val="00725493"/>
    <w:rsid w:val="007265D5"/>
    <w:rsid w:val="00727095"/>
    <w:rsid w:val="0073280F"/>
    <w:rsid w:val="00733983"/>
    <w:rsid w:val="00733A97"/>
    <w:rsid w:val="00736853"/>
    <w:rsid w:val="007413D6"/>
    <w:rsid w:val="00745DF5"/>
    <w:rsid w:val="007467DA"/>
    <w:rsid w:val="00750748"/>
    <w:rsid w:val="007514EC"/>
    <w:rsid w:val="00751F33"/>
    <w:rsid w:val="0075257D"/>
    <w:rsid w:val="007528C2"/>
    <w:rsid w:val="0075318F"/>
    <w:rsid w:val="007562E8"/>
    <w:rsid w:val="0076080E"/>
    <w:rsid w:val="007609F0"/>
    <w:rsid w:val="00760AD2"/>
    <w:rsid w:val="00762BC5"/>
    <w:rsid w:val="00764194"/>
    <w:rsid w:val="00764F18"/>
    <w:rsid w:val="00766479"/>
    <w:rsid w:val="007666B1"/>
    <w:rsid w:val="00766C55"/>
    <w:rsid w:val="007677A5"/>
    <w:rsid w:val="00770366"/>
    <w:rsid w:val="00770B93"/>
    <w:rsid w:val="00771321"/>
    <w:rsid w:val="0077217C"/>
    <w:rsid w:val="00774AE7"/>
    <w:rsid w:val="00776E11"/>
    <w:rsid w:val="00781E47"/>
    <w:rsid w:val="00781F71"/>
    <w:rsid w:val="00786091"/>
    <w:rsid w:val="00786940"/>
    <w:rsid w:val="007869AD"/>
    <w:rsid w:val="007874C2"/>
    <w:rsid w:val="00790164"/>
    <w:rsid w:val="00790788"/>
    <w:rsid w:val="00791F83"/>
    <w:rsid w:val="007945A5"/>
    <w:rsid w:val="007A3E20"/>
    <w:rsid w:val="007A4F81"/>
    <w:rsid w:val="007A6D35"/>
    <w:rsid w:val="007B0E4D"/>
    <w:rsid w:val="007B1D80"/>
    <w:rsid w:val="007B3436"/>
    <w:rsid w:val="007B3C12"/>
    <w:rsid w:val="007B6C11"/>
    <w:rsid w:val="007B7789"/>
    <w:rsid w:val="007C00B3"/>
    <w:rsid w:val="007C02D1"/>
    <w:rsid w:val="007C3BB8"/>
    <w:rsid w:val="007C51E2"/>
    <w:rsid w:val="007C659B"/>
    <w:rsid w:val="007C708A"/>
    <w:rsid w:val="007C7576"/>
    <w:rsid w:val="007C7A40"/>
    <w:rsid w:val="007D28C8"/>
    <w:rsid w:val="007D4BB5"/>
    <w:rsid w:val="007D4C21"/>
    <w:rsid w:val="007D4E35"/>
    <w:rsid w:val="007D76E5"/>
    <w:rsid w:val="007E20BD"/>
    <w:rsid w:val="007E773A"/>
    <w:rsid w:val="007F0E86"/>
    <w:rsid w:val="007F0FAE"/>
    <w:rsid w:val="007F40C9"/>
    <w:rsid w:val="007F4E14"/>
    <w:rsid w:val="007F68BC"/>
    <w:rsid w:val="007F7EEB"/>
    <w:rsid w:val="00801C15"/>
    <w:rsid w:val="00804ABC"/>
    <w:rsid w:val="00804C15"/>
    <w:rsid w:val="00807739"/>
    <w:rsid w:val="00814EE6"/>
    <w:rsid w:val="00815B5D"/>
    <w:rsid w:val="0082132C"/>
    <w:rsid w:val="00821AD6"/>
    <w:rsid w:val="00822032"/>
    <w:rsid w:val="008228CF"/>
    <w:rsid w:val="008230A8"/>
    <w:rsid w:val="00831DEE"/>
    <w:rsid w:val="0083341A"/>
    <w:rsid w:val="008368E8"/>
    <w:rsid w:val="008369F1"/>
    <w:rsid w:val="00836CC8"/>
    <w:rsid w:val="00846903"/>
    <w:rsid w:val="00850234"/>
    <w:rsid w:val="008513C2"/>
    <w:rsid w:val="008529D3"/>
    <w:rsid w:val="0085673B"/>
    <w:rsid w:val="00856777"/>
    <w:rsid w:val="008575F9"/>
    <w:rsid w:val="00862919"/>
    <w:rsid w:val="00863494"/>
    <w:rsid w:val="00871358"/>
    <w:rsid w:val="00871FBD"/>
    <w:rsid w:val="0087209F"/>
    <w:rsid w:val="00873941"/>
    <w:rsid w:val="0088027D"/>
    <w:rsid w:val="008834D8"/>
    <w:rsid w:val="008835D1"/>
    <w:rsid w:val="00884CC5"/>
    <w:rsid w:val="008908C8"/>
    <w:rsid w:val="00892269"/>
    <w:rsid w:val="00892336"/>
    <w:rsid w:val="0089258E"/>
    <w:rsid w:val="0089575D"/>
    <w:rsid w:val="00896B45"/>
    <w:rsid w:val="008973D6"/>
    <w:rsid w:val="008973EE"/>
    <w:rsid w:val="00897859"/>
    <w:rsid w:val="00897F32"/>
    <w:rsid w:val="008A0A9C"/>
    <w:rsid w:val="008A111E"/>
    <w:rsid w:val="008A1E7F"/>
    <w:rsid w:val="008A2C9A"/>
    <w:rsid w:val="008A3710"/>
    <w:rsid w:val="008A73F7"/>
    <w:rsid w:val="008B0AA8"/>
    <w:rsid w:val="008B2C4C"/>
    <w:rsid w:val="008B4523"/>
    <w:rsid w:val="008B5715"/>
    <w:rsid w:val="008B79B0"/>
    <w:rsid w:val="008C03B5"/>
    <w:rsid w:val="008C1611"/>
    <w:rsid w:val="008C1E3C"/>
    <w:rsid w:val="008C378D"/>
    <w:rsid w:val="008C6BF9"/>
    <w:rsid w:val="008C7063"/>
    <w:rsid w:val="008D0335"/>
    <w:rsid w:val="008D1340"/>
    <w:rsid w:val="008D2DA3"/>
    <w:rsid w:val="008D32CA"/>
    <w:rsid w:val="008D4713"/>
    <w:rsid w:val="008D6200"/>
    <w:rsid w:val="008E2D31"/>
    <w:rsid w:val="008E3637"/>
    <w:rsid w:val="008F5C2E"/>
    <w:rsid w:val="008F61FA"/>
    <w:rsid w:val="00903309"/>
    <w:rsid w:val="0090761C"/>
    <w:rsid w:val="00907A4A"/>
    <w:rsid w:val="00907EED"/>
    <w:rsid w:val="00910B32"/>
    <w:rsid w:val="00910C8F"/>
    <w:rsid w:val="009113E6"/>
    <w:rsid w:val="00912308"/>
    <w:rsid w:val="00912C1E"/>
    <w:rsid w:val="00912F9A"/>
    <w:rsid w:val="00913119"/>
    <w:rsid w:val="0091757C"/>
    <w:rsid w:val="00920212"/>
    <w:rsid w:val="00921DF8"/>
    <w:rsid w:val="009232A9"/>
    <w:rsid w:val="00924CF7"/>
    <w:rsid w:val="00926969"/>
    <w:rsid w:val="009274D1"/>
    <w:rsid w:val="00930E17"/>
    <w:rsid w:val="009318C6"/>
    <w:rsid w:val="00932789"/>
    <w:rsid w:val="00932DD9"/>
    <w:rsid w:val="00932E9A"/>
    <w:rsid w:val="00933CEF"/>
    <w:rsid w:val="00934083"/>
    <w:rsid w:val="009345C1"/>
    <w:rsid w:val="00935FDA"/>
    <w:rsid w:val="00936842"/>
    <w:rsid w:val="00936AB6"/>
    <w:rsid w:val="00936CC0"/>
    <w:rsid w:val="00937F62"/>
    <w:rsid w:val="00941998"/>
    <w:rsid w:val="00941A61"/>
    <w:rsid w:val="00946287"/>
    <w:rsid w:val="00946DF3"/>
    <w:rsid w:val="00951417"/>
    <w:rsid w:val="009555FC"/>
    <w:rsid w:val="00956C85"/>
    <w:rsid w:val="009571AD"/>
    <w:rsid w:val="00957528"/>
    <w:rsid w:val="0095765E"/>
    <w:rsid w:val="00957E7E"/>
    <w:rsid w:val="009600E1"/>
    <w:rsid w:val="0097110F"/>
    <w:rsid w:val="00973087"/>
    <w:rsid w:val="009732BF"/>
    <w:rsid w:val="00974BCC"/>
    <w:rsid w:val="009767E2"/>
    <w:rsid w:val="0098026F"/>
    <w:rsid w:val="00985AE6"/>
    <w:rsid w:val="00986F7A"/>
    <w:rsid w:val="00987BE4"/>
    <w:rsid w:val="00991CA2"/>
    <w:rsid w:val="009928C5"/>
    <w:rsid w:val="00994B13"/>
    <w:rsid w:val="009959A0"/>
    <w:rsid w:val="009A0BD8"/>
    <w:rsid w:val="009A1060"/>
    <w:rsid w:val="009A16AA"/>
    <w:rsid w:val="009A352C"/>
    <w:rsid w:val="009A3C50"/>
    <w:rsid w:val="009A5F55"/>
    <w:rsid w:val="009B0686"/>
    <w:rsid w:val="009B0780"/>
    <w:rsid w:val="009B5881"/>
    <w:rsid w:val="009B5ABA"/>
    <w:rsid w:val="009C051B"/>
    <w:rsid w:val="009C07A8"/>
    <w:rsid w:val="009C1E99"/>
    <w:rsid w:val="009C2FD7"/>
    <w:rsid w:val="009C3AAA"/>
    <w:rsid w:val="009C60B1"/>
    <w:rsid w:val="009C6537"/>
    <w:rsid w:val="009C6F51"/>
    <w:rsid w:val="009C77F7"/>
    <w:rsid w:val="009D01CD"/>
    <w:rsid w:val="009D0E1E"/>
    <w:rsid w:val="009D2203"/>
    <w:rsid w:val="009D3685"/>
    <w:rsid w:val="009D5549"/>
    <w:rsid w:val="009E058F"/>
    <w:rsid w:val="009E073A"/>
    <w:rsid w:val="009E0849"/>
    <w:rsid w:val="009E09DF"/>
    <w:rsid w:val="009E0F73"/>
    <w:rsid w:val="009E1D21"/>
    <w:rsid w:val="009F111B"/>
    <w:rsid w:val="009F4CD4"/>
    <w:rsid w:val="009F61FF"/>
    <w:rsid w:val="009F6B50"/>
    <w:rsid w:val="009F7A5B"/>
    <w:rsid w:val="00A00077"/>
    <w:rsid w:val="00A01844"/>
    <w:rsid w:val="00A02F18"/>
    <w:rsid w:val="00A0451D"/>
    <w:rsid w:val="00A07BFB"/>
    <w:rsid w:val="00A07FB4"/>
    <w:rsid w:val="00A134C7"/>
    <w:rsid w:val="00A148E1"/>
    <w:rsid w:val="00A161A8"/>
    <w:rsid w:val="00A1636D"/>
    <w:rsid w:val="00A16DBD"/>
    <w:rsid w:val="00A170C4"/>
    <w:rsid w:val="00A17984"/>
    <w:rsid w:val="00A20507"/>
    <w:rsid w:val="00A21562"/>
    <w:rsid w:val="00A23787"/>
    <w:rsid w:val="00A23973"/>
    <w:rsid w:val="00A23E8F"/>
    <w:rsid w:val="00A2647E"/>
    <w:rsid w:val="00A26699"/>
    <w:rsid w:val="00A273FB"/>
    <w:rsid w:val="00A304F5"/>
    <w:rsid w:val="00A32FC2"/>
    <w:rsid w:val="00A33BF4"/>
    <w:rsid w:val="00A40EF8"/>
    <w:rsid w:val="00A44CF0"/>
    <w:rsid w:val="00A45EB9"/>
    <w:rsid w:val="00A47021"/>
    <w:rsid w:val="00A471D7"/>
    <w:rsid w:val="00A4720C"/>
    <w:rsid w:val="00A4766A"/>
    <w:rsid w:val="00A51D99"/>
    <w:rsid w:val="00A5202F"/>
    <w:rsid w:val="00A53662"/>
    <w:rsid w:val="00A55C27"/>
    <w:rsid w:val="00A5614F"/>
    <w:rsid w:val="00A6288E"/>
    <w:rsid w:val="00A63C37"/>
    <w:rsid w:val="00A70EDA"/>
    <w:rsid w:val="00A70F3A"/>
    <w:rsid w:val="00A71F0C"/>
    <w:rsid w:val="00A73E46"/>
    <w:rsid w:val="00A73F54"/>
    <w:rsid w:val="00A74225"/>
    <w:rsid w:val="00A80706"/>
    <w:rsid w:val="00A80718"/>
    <w:rsid w:val="00A874EE"/>
    <w:rsid w:val="00A90800"/>
    <w:rsid w:val="00A91018"/>
    <w:rsid w:val="00A91630"/>
    <w:rsid w:val="00A91954"/>
    <w:rsid w:val="00A91A5D"/>
    <w:rsid w:val="00A92EF8"/>
    <w:rsid w:val="00A93B6A"/>
    <w:rsid w:val="00A94234"/>
    <w:rsid w:val="00A9490C"/>
    <w:rsid w:val="00AA179E"/>
    <w:rsid w:val="00AA2843"/>
    <w:rsid w:val="00AA2DD8"/>
    <w:rsid w:val="00AA3DCE"/>
    <w:rsid w:val="00AA4539"/>
    <w:rsid w:val="00AA4F66"/>
    <w:rsid w:val="00AA50CF"/>
    <w:rsid w:val="00AA5E4E"/>
    <w:rsid w:val="00AA66FA"/>
    <w:rsid w:val="00AB0B70"/>
    <w:rsid w:val="00AB19D0"/>
    <w:rsid w:val="00AB1AFF"/>
    <w:rsid w:val="00AB267D"/>
    <w:rsid w:val="00AB28E3"/>
    <w:rsid w:val="00AB50E2"/>
    <w:rsid w:val="00AB6D32"/>
    <w:rsid w:val="00AB6E4A"/>
    <w:rsid w:val="00AC0413"/>
    <w:rsid w:val="00AC1045"/>
    <w:rsid w:val="00AC284E"/>
    <w:rsid w:val="00AC6D60"/>
    <w:rsid w:val="00AC7A1D"/>
    <w:rsid w:val="00AD01A8"/>
    <w:rsid w:val="00AD09B1"/>
    <w:rsid w:val="00AD1317"/>
    <w:rsid w:val="00AD2B35"/>
    <w:rsid w:val="00AD3939"/>
    <w:rsid w:val="00AD52E5"/>
    <w:rsid w:val="00AD5C28"/>
    <w:rsid w:val="00AD5DF2"/>
    <w:rsid w:val="00AD6D61"/>
    <w:rsid w:val="00AE738B"/>
    <w:rsid w:val="00AF0B76"/>
    <w:rsid w:val="00AF267F"/>
    <w:rsid w:val="00AF45D9"/>
    <w:rsid w:val="00AF56C7"/>
    <w:rsid w:val="00AF5ADD"/>
    <w:rsid w:val="00AF69E9"/>
    <w:rsid w:val="00B01BD4"/>
    <w:rsid w:val="00B02916"/>
    <w:rsid w:val="00B02D66"/>
    <w:rsid w:val="00B058DF"/>
    <w:rsid w:val="00B10AED"/>
    <w:rsid w:val="00B11453"/>
    <w:rsid w:val="00B12F53"/>
    <w:rsid w:val="00B12FE7"/>
    <w:rsid w:val="00B159C6"/>
    <w:rsid w:val="00B1786A"/>
    <w:rsid w:val="00B20772"/>
    <w:rsid w:val="00B22020"/>
    <w:rsid w:val="00B2281D"/>
    <w:rsid w:val="00B23443"/>
    <w:rsid w:val="00B262B8"/>
    <w:rsid w:val="00B27AF7"/>
    <w:rsid w:val="00B30B05"/>
    <w:rsid w:val="00B30BD4"/>
    <w:rsid w:val="00B310C7"/>
    <w:rsid w:val="00B31592"/>
    <w:rsid w:val="00B31980"/>
    <w:rsid w:val="00B330F3"/>
    <w:rsid w:val="00B34C6D"/>
    <w:rsid w:val="00B378E9"/>
    <w:rsid w:val="00B37F7F"/>
    <w:rsid w:val="00B4161A"/>
    <w:rsid w:val="00B4355E"/>
    <w:rsid w:val="00B442D2"/>
    <w:rsid w:val="00B446B6"/>
    <w:rsid w:val="00B45516"/>
    <w:rsid w:val="00B4551C"/>
    <w:rsid w:val="00B476EF"/>
    <w:rsid w:val="00B47B5D"/>
    <w:rsid w:val="00B504CB"/>
    <w:rsid w:val="00B526B8"/>
    <w:rsid w:val="00B53C4D"/>
    <w:rsid w:val="00B54923"/>
    <w:rsid w:val="00B54B2A"/>
    <w:rsid w:val="00B60ADA"/>
    <w:rsid w:val="00B61AC9"/>
    <w:rsid w:val="00B62BCC"/>
    <w:rsid w:val="00B63713"/>
    <w:rsid w:val="00B65301"/>
    <w:rsid w:val="00B66DDE"/>
    <w:rsid w:val="00B72482"/>
    <w:rsid w:val="00B7273E"/>
    <w:rsid w:val="00B746E3"/>
    <w:rsid w:val="00B7786D"/>
    <w:rsid w:val="00B80857"/>
    <w:rsid w:val="00B82783"/>
    <w:rsid w:val="00B845BF"/>
    <w:rsid w:val="00B85E78"/>
    <w:rsid w:val="00B875AD"/>
    <w:rsid w:val="00B87B41"/>
    <w:rsid w:val="00B90383"/>
    <w:rsid w:val="00B90EC7"/>
    <w:rsid w:val="00B91C40"/>
    <w:rsid w:val="00B93D48"/>
    <w:rsid w:val="00B93E98"/>
    <w:rsid w:val="00B9429C"/>
    <w:rsid w:val="00B94432"/>
    <w:rsid w:val="00B957BA"/>
    <w:rsid w:val="00B95E75"/>
    <w:rsid w:val="00B95F52"/>
    <w:rsid w:val="00BA0251"/>
    <w:rsid w:val="00BA0BFB"/>
    <w:rsid w:val="00BA14D5"/>
    <w:rsid w:val="00BA17D0"/>
    <w:rsid w:val="00BA1F2B"/>
    <w:rsid w:val="00BA3299"/>
    <w:rsid w:val="00BA5AA4"/>
    <w:rsid w:val="00BA6F5B"/>
    <w:rsid w:val="00BB2E30"/>
    <w:rsid w:val="00BB6659"/>
    <w:rsid w:val="00BB68E1"/>
    <w:rsid w:val="00BB7CC6"/>
    <w:rsid w:val="00BC35B7"/>
    <w:rsid w:val="00BC3C95"/>
    <w:rsid w:val="00BC657B"/>
    <w:rsid w:val="00BC67B7"/>
    <w:rsid w:val="00BD28E5"/>
    <w:rsid w:val="00BD2E87"/>
    <w:rsid w:val="00BD363C"/>
    <w:rsid w:val="00BD7F04"/>
    <w:rsid w:val="00BE47F1"/>
    <w:rsid w:val="00BE537B"/>
    <w:rsid w:val="00BE6D2C"/>
    <w:rsid w:val="00BE7193"/>
    <w:rsid w:val="00BE74C4"/>
    <w:rsid w:val="00BE7AE5"/>
    <w:rsid w:val="00BF0B38"/>
    <w:rsid w:val="00BF146F"/>
    <w:rsid w:val="00BF1854"/>
    <w:rsid w:val="00BF2A56"/>
    <w:rsid w:val="00BF3E8E"/>
    <w:rsid w:val="00BF4A13"/>
    <w:rsid w:val="00BF720F"/>
    <w:rsid w:val="00C004C2"/>
    <w:rsid w:val="00C01655"/>
    <w:rsid w:val="00C01D81"/>
    <w:rsid w:val="00C021E0"/>
    <w:rsid w:val="00C022BC"/>
    <w:rsid w:val="00C0360F"/>
    <w:rsid w:val="00C05206"/>
    <w:rsid w:val="00C054D8"/>
    <w:rsid w:val="00C06590"/>
    <w:rsid w:val="00C07013"/>
    <w:rsid w:val="00C1051A"/>
    <w:rsid w:val="00C10F7B"/>
    <w:rsid w:val="00C11614"/>
    <w:rsid w:val="00C13960"/>
    <w:rsid w:val="00C14CF1"/>
    <w:rsid w:val="00C161FD"/>
    <w:rsid w:val="00C162B5"/>
    <w:rsid w:val="00C166AF"/>
    <w:rsid w:val="00C17E7C"/>
    <w:rsid w:val="00C20356"/>
    <w:rsid w:val="00C2100D"/>
    <w:rsid w:val="00C21585"/>
    <w:rsid w:val="00C21BDA"/>
    <w:rsid w:val="00C22AC2"/>
    <w:rsid w:val="00C254C1"/>
    <w:rsid w:val="00C2701A"/>
    <w:rsid w:val="00C345EB"/>
    <w:rsid w:val="00C351BC"/>
    <w:rsid w:val="00C36445"/>
    <w:rsid w:val="00C40399"/>
    <w:rsid w:val="00C4147A"/>
    <w:rsid w:val="00C43C3C"/>
    <w:rsid w:val="00C43CCE"/>
    <w:rsid w:val="00C44C42"/>
    <w:rsid w:val="00C470CC"/>
    <w:rsid w:val="00C60BD6"/>
    <w:rsid w:val="00C622BF"/>
    <w:rsid w:val="00C64BF0"/>
    <w:rsid w:val="00C64C42"/>
    <w:rsid w:val="00C70BE4"/>
    <w:rsid w:val="00C76990"/>
    <w:rsid w:val="00C801D5"/>
    <w:rsid w:val="00C81A37"/>
    <w:rsid w:val="00C829FE"/>
    <w:rsid w:val="00C84008"/>
    <w:rsid w:val="00C866C5"/>
    <w:rsid w:val="00C87868"/>
    <w:rsid w:val="00C90041"/>
    <w:rsid w:val="00C90176"/>
    <w:rsid w:val="00C90EFE"/>
    <w:rsid w:val="00C94282"/>
    <w:rsid w:val="00C9569E"/>
    <w:rsid w:val="00C96FFC"/>
    <w:rsid w:val="00CA08AE"/>
    <w:rsid w:val="00CA10A3"/>
    <w:rsid w:val="00CA141C"/>
    <w:rsid w:val="00CA1FB3"/>
    <w:rsid w:val="00CA4978"/>
    <w:rsid w:val="00CA51F2"/>
    <w:rsid w:val="00CA55A9"/>
    <w:rsid w:val="00CB0172"/>
    <w:rsid w:val="00CB1766"/>
    <w:rsid w:val="00CB1DF3"/>
    <w:rsid w:val="00CB1ECE"/>
    <w:rsid w:val="00CB4A99"/>
    <w:rsid w:val="00CB5B4A"/>
    <w:rsid w:val="00CB6C9B"/>
    <w:rsid w:val="00CB733F"/>
    <w:rsid w:val="00CC25D5"/>
    <w:rsid w:val="00CC34F3"/>
    <w:rsid w:val="00CC4273"/>
    <w:rsid w:val="00CC42CE"/>
    <w:rsid w:val="00CC4B00"/>
    <w:rsid w:val="00CC575C"/>
    <w:rsid w:val="00CC590B"/>
    <w:rsid w:val="00CC6820"/>
    <w:rsid w:val="00CC6DC3"/>
    <w:rsid w:val="00CC74C4"/>
    <w:rsid w:val="00CD0EDD"/>
    <w:rsid w:val="00CD15BF"/>
    <w:rsid w:val="00CD1FF5"/>
    <w:rsid w:val="00CD4235"/>
    <w:rsid w:val="00CD7978"/>
    <w:rsid w:val="00CE0826"/>
    <w:rsid w:val="00CE0DC4"/>
    <w:rsid w:val="00CE1224"/>
    <w:rsid w:val="00CE1D95"/>
    <w:rsid w:val="00CE462E"/>
    <w:rsid w:val="00CE4B7B"/>
    <w:rsid w:val="00CF1C30"/>
    <w:rsid w:val="00CF4CCD"/>
    <w:rsid w:val="00CF5F83"/>
    <w:rsid w:val="00CF6262"/>
    <w:rsid w:val="00CF64F1"/>
    <w:rsid w:val="00CF69BF"/>
    <w:rsid w:val="00CF6E58"/>
    <w:rsid w:val="00D00FB2"/>
    <w:rsid w:val="00D037D0"/>
    <w:rsid w:val="00D046D8"/>
    <w:rsid w:val="00D06F37"/>
    <w:rsid w:val="00D07193"/>
    <w:rsid w:val="00D1288F"/>
    <w:rsid w:val="00D13AAF"/>
    <w:rsid w:val="00D14483"/>
    <w:rsid w:val="00D15B38"/>
    <w:rsid w:val="00D173BE"/>
    <w:rsid w:val="00D17563"/>
    <w:rsid w:val="00D177E5"/>
    <w:rsid w:val="00D214B9"/>
    <w:rsid w:val="00D256C1"/>
    <w:rsid w:val="00D30E43"/>
    <w:rsid w:val="00D30F94"/>
    <w:rsid w:val="00D321DA"/>
    <w:rsid w:val="00D32702"/>
    <w:rsid w:val="00D33DEE"/>
    <w:rsid w:val="00D34DCC"/>
    <w:rsid w:val="00D35F09"/>
    <w:rsid w:val="00D36571"/>
    <w:rsid w:val="00D36E93"/>
    <w:rsid w:val="00D40764"/>
    <w:rsid w:val="00D41450"/>
    <w:rsid w:val="00D44DC5"/>
    <w:rsid w:val="00D46C16"/>
    <w:rsid w:val="00D47CC9"/>
    <w:rsid w:val="00D52451"/>
    <w:rsid w:val="00D52633"/>
    <w:rsid w:val="00D55D56"/>
    <w:rsid w:val="00D602B4"/>
    <w:rsid w:val="00D60D5B"/>
    <w:rsid w:val="00D61C4C"/>
    <w:rsid w:val="00D65771"/>
    <w:rsid w:val="00D669F3"/>
    <w:rsid w:val="00D71D96"/>
    <w:rsid w:val="00D71EDE"/>
    <w:rsid w:val="00D724CA"/>
    <w:rsid w:val="00D731FD"/>
    <w:rsid w:val="00D73554"/>
    <w:rsid w:val="00D749F4"/>
    <w:rsid w:val="00D76CA6"/>
    <w:rsid w:val="00D808A1"/>
    <w:rsid w:val="00D80A66"/>
    <w:rsid w:val="00D81394"/>
    <w:rsid w:val="00D81C4C"/>
    <w:rsid w:val="00D82C88"/>
    <w:rsid w:val="00D82FB3"/>
    <w:rsid w:val="00D84570"/>
    <w:rsid w:val="00D84A44"/>
    <w:rsid w:val="00D858DA"/>
    <w:rsid w:val="00D86E83"/>
    <w:rsid w:val="00D87FF6"/>
    <w:rsid w:val="00D92EFB"/>
    <w:rsid w:val="00D94418"/>
    <w:rsid w:val="00D9450A"/>
    <w:rsid w:val="00D94F95"/>
    <w:rsid w:val="00D966B1"/>
    <w:rsid w:val="00DA0152"/>
    <w:rsid w:val="00DA1B19"/>
    <w:rsid w:val="00DA6BB4"/>
    <w:rsid w:val="00DB1CA2"/>
    <w:rsid w:val="00DB394F"/>
    <w:rsid w:val="00DB437A"/>
    <w:rsid w:val="00DB4B50"/>
    <w:rsid w:val="00DB610C"/>
    <w:rsid w:val="00DB6130"/>
    <w:rsid w:val="00DB69CF"/>
    <w:rsid w:val="00DB74A5"/>
    <w:rsid w:val="00DC59D2"/>
    <w:rsid w:val="00DC744B"/>
    <w:rsid w:val="00DC7F30"/>
    <w:rsid w:val="00DD1EB5"/>
    <w:rsid w:val="00DD6432"/>
    <w:rsid w:val="00DD6608"/>
    <w:rsid w:val="00DE3A28"/>
    <w:rsid w:val="00DE3F32"/>
    <w:rsid w:val="00DE4C8A"/>
    <w:rsid w:val="00DE7121"/>
    <w:rsid w:val="00DE7178"/>
    <w:rsid w:val="00DE71BF"/>
    <w:rsid w:val="00DF0ACA"/>
    <w:rsid w:val="00DF103B"/>
    <w:rsid w:val="00DF1ED4"/>
    <w:rsid w:val="00DF50DD"/>
    <w:rsid w:val="00DF5FD0"/>
    <w:rsid w:val="00DF6678"/>
    <w:rsid w:val="00DF7DDC"/>
    <w:rsid w:val="00E0205F"/>
    <w:rsid w:val="00E0305F"/>
    <w:rsid w:val="00E05348"/>
    <w:rsid w:val="00E0543D"/>
    <w:rsid w:val="00E06AE1"/>
    <w:rsid w:val="00E07160"/>
    <w:rsid w:val="00E0771D"/>
    <w:rsid w:val="00E11280"/>
    <w:rsid w:val="00E12130"/>
    <w:rsid w:val="00E13D42"/>
    <w:rsid w:val="00E16702"/>
    <w:rsid w:val="00E17EDD"/>
    <w:rsid w:val="00E20142"/>
    <w:rsid w:val="00E22D32"/>
    <w:rsid w:val="00E238E5"/>
    <w:rsid w:val="00E24F77"/>
    <w:rsid w:val="00E2554F"/>
    <w:rsid w:val="00E270E8"/>
    <w:rsid w:val="00E343B8"/>
    <w:rsid w:val="00E3454B"/>
    <w:rsid w:val="00E37100"/>
    <w:rsid w:val="00E40BBE"/>
    <w:rsid w:val="00E41EA1"/>
    <w:rsid w:val="00E460A4"/>
    <w:rsid w:val="00E46709"/>
    <w:rsid w:val="00E469CB"/>
    <w:rsid w:val="00E47150"/>
    <w:rsid w:val="00E47EFF"/>
    <w:rsid w:val="00E500BB"/>
    <w:rsid w:val="00E51FEC"/>
    <w:rsid w:val="00E56827"/>
    <w:rsid w:val="00E61C52"/>
    <w:rsid w:val="00E62E37"/>
    <w:rsid w:val="00E630F1"/>
    <w:rsid w:val="00E6450C"/>
    <w:rsid w:val="00E66229"/>
    <w:rsid w:val="00E67A83"/>
    <w:rsid w:val="00E70C2C"/>
    <w:rsid w:val="00E71F9E"/>
    <w:rsid w:val="00E73DC5"/>
    <w:rsid w:val="00E74705"/>
    <w:rsid w:val="00E75991"/>
    <w:rsid w:val="00E8133F"/>
    <w:rsid w:val="00E83B38"/>
    <w:rsid w:val="00E84C30"/>
    <w:rsid w:val="00E85618"/>
    <w:rsid w:val="00E918D2"/>
    <w:rsid w:val="00E96042"/>
    <w:rsid w:val="00E97B7A"/>
    <w:rsid w:val="00E97E2E"/>
    <w:rsid w:val="00EA1A72"/>
    <w:rsid w:val="00EA3BBF"/>
    <w:rsid w:val="00EA477A"/>
    <w:rsid w:val="00EA5B24"/>
    <w:rsid w:val="00EA708C"/>
    <w:rsid w:val="00EA72E8"/>
    <w:rsid w:val="00EB05D9"/>
    <w:rsid w:val="00EB26DF"/>
    <w:rsid w:val="00EB2F93"/>
    <w:rsid w:val="00EB43F7"/>
    <w:rsid w:val="00EB518F"/>
    <w:rsid w:val="00EB5310"/>
    <w:rsid w:val="00EB6054"/>
    <w:rsid w:val="00EB6843"/>
    <w:rsid w:val="00EB69DD"/>
    <w:rsid w:val="00EB7117"/>
    <w:rsid w:val="00EC0B9C"/>
    <w:rsid w:val="00EC1F5F"/>
    <w:rsid w:val="00EC2287"/>
    <w:rsid w:val="00EC3E7A"/>
    <w:rsid w:val="00EC4D06"/>
    <w:rsid w:val="00EC7C3D"/>
    <w:rsid w:val="00ED081F"/>
    <w:rsid w:val="00ED1838"/>
    <w:rsid w:val="00ED1F81"/>
    <w:rsid w:val="00ED378F"/>
    <w:rsid w:val="00ED3C22"/>
    <w:rsid w:val="00ED4901"/>
    <w:rsid w:val="00ED5FBC"/>
    <w:rsid w:val="00ED7C83"/>
    <w:rsid w:val="00EE145C"/>
    <w:rsid w:val="00EE4052"/>
    <w:rsid w:val="00EE6AEF"/>
    <w:rsid w:val="00EF1209"/>
    <w:rsid w:val="00EF181D"/>
    <w:rsid w:val="00EF43B0"/>
    <w:rsid w:val="00F03A8B"/>
    <w:rsid w:val="00F05A6E"/>
    <w:rsid w:val="00F068E4"/>
    <w:rsid w:val="00F06A33"/>
    <w:rsid w:val="00F06F8B"/>
    <w:rsid w:val="00F07881"/>
    <w:rsid w:val="00F07FAB"/>
    <w:rsid w:val="00F1364B"/>
    <w:rsid w:val="00F13F01"/>
    <w:rsid w:val="00F14BEB"/>
    <w:rsid w:val="00F1741C"/>
    <w:rsid w:val="00F17F60"/>
    <w:rsid w:val="00F20566"/>
    <w:rsid w:val="00F25E0A"/>
    <w:rsid w:val="00F27996"/>
    <w:rsid w:val="00F27B23"/>
    <w:rsid w:val="00F30D25"/>
    <w:rsid w:val="00F3248B"/>
    <w:rsid w:val="00F33E70"/>
    <w:rsid w:val="00F35BAD"/>
    <w:rsid w:val="00F379A5"/>
    <w:rsid w:val="00F37CC5"/>
    <w:rsid w:val="00F37FD3"/>
    <w:rsid w:val="00F4001C"/>
    <w:rsid w:val="00F42D55"/>
    <w:rsid w:val="00F4306D"/>
    <w:rsid w:val="00F5039F"/>
    <w:rsid w:val="00F51D33"/>
    <w:rsid w:val="00F54693"/>
    <w:rsid w:val="00F57C86"/>
    <w:rsid w:val="00F60F1A"/>
    <w:rsid w:val="00F62345"/>
    <w:rsid w:val="00F6290D"/>
    <w:rsid w:val="00F62FF4"/>
    <w:rsid w:val="00F647D8"/>
    <w:rsid w:val="00F65367"/>
    <w:rsid w:val="00F660E8"/>
    <w:rsid w:val="00F7083E"/>
    <w:rsid w:val="00F83954"/>
    <w:rsid w:val="00F84865"/>
    <w:rsid w:val="00F86CDE"/>
    <w:rsid w:val="00F870B6"/>
    <w:rsid w:val="00F87844"/>
    <w:rsid w:val="00F9044B"/>
    <w:rsid w:val="00F92153"/>
    <w:rsid w:val="00F93763"/>
    <w:rsid w:val="00F94169"/>
    <w:rsid w:val="00F94667"/>
    <w:rsid w:val="00F95612"/>
    <w:rsid w:val="00F9608B"/>
    <w:rsid w:val="00FA11D8"/>
    <w:rsid w:val="00FA1DC4"/>
    <w:rsid w:val="00FA1E10"/>
    <w:rsid w:val="00FA21DC"/>
    <w:rsid w:val="00FA38B8"/>
    <w:rsid w:val="00FA512A"/>
    <w:rsid w:val="00FA6DF8"/>
    <w:rsid w:val="00FA703B"/>
    <w:rsid w:val="00FB030B"/>
    <w:rsid w:val="00FB379D"/>
    <w:rsid w:val="00FC157A"/>
    <w:rsid w:val="00FC2C02"/>
    <w:rsid w:val="00FC3E80"/>
    <w:rsid w:val="00FC7C90"/>
    <w:rsid w:val="00FD106E"/>
    <w:rsid w:val="00FD169D"/>
    <w:rsid w:val="00FD3A0A"/>
    <w:rsid w:val="00FD5121"/>
    <w:rsid w:val="00FD5779"/>
    <w:rsid w:val="00FD67D2"/>
    <w:rsid w:val="00FD7ED5"/>
    <w:rsid w:val="00FE1F23"/>
    <w:rsid w:val="00FE28C0"/>
    <w:rsid w:val="00FE43FE"/>
    <w:rsid w:val="00FE55AD"/>
    <w:rsid w:val="00FE5A2C"/>
    <w:rsid w:val="00FE5CD3"/>
    <w:rsid w:val="00FE77C1"/>
    <w:rsid w:val="00FE7F64"/>
    <w:rsid w:val="00FF114D"/>
    <w:rsid w:val="00FF3AD4"/>
    <w:rsid w:val="00FF44F8"/>
    <w:rsid w:val="00FF4988"/>
    <w:rsid w:val="00FF7AF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621A"/>
  <w15:chartTrackingRefBased/>
  <w15:docId w15:val="{7DF436EA-0C72-4914-873F-4DD016C5F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263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2634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5D2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6">
    <w:name w:val="heading 6"/>
    <w:basedOn w:val="Normal"/>
    <w:next w:val="Normal"/>
    <w:link w:val="Rubrik6Char"/>
    <w:uiPriority w:val="9"/>
    <w:semiHidden/>
    <w:unhideWhenUsed/>
    <w:qFormat/>
    <w:rsid w:val="009B068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63444"/>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263444"/>
    <w:rPr>
      <w:rFonts w:asciiTheme="majorHAnsi" w:eastAsiaTheme="majorEastAsia" w:hAnsiTheme="majorHAnsi" w:cstheme="majorBidi"/>
      <w:color w:val="2F5496" w:themeColor="accent1" w:themeShade="BF"/>
      <w:sz w:val="26"/>
      <w:szCs w:val="26"/>
    </w:rPr>
  </w:style>
  <w:style w:type="paragraph" w:styleId="Rubrik">
    <w:name w:val="Title"/>
    <w:basedOn w:val="Normal"/>
    <w:next w:val="Normal"/>
    <w:link w:val="RubrikChar"/>
    <w:uiPriority w:val="10"/>
    <w:qFormat/>
    <w:rsid w:val="002634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63444"/>
    <w:rPr>
      <w:rFonts w:asciiTheme="majorHAnsi" w:eastAsiaTheme="majorEastAsia" w:hAnsiTheme="majorHAnsi" w:cstheme="majorBidi"/>
      <w:spacing w:val="-10"/>
      <w:kern w:val="28"/>
      <w:sz w:val="56"/>
      <w:szCs w:val="56"/>
    </w:rPr>
  </w:style>
  <w:style w:type="paragraph" w:styleId="Ingetavstnd">
    <w:name w:val="No Spacing"/>
    <w:uiPriority w:val="1"/>
    <w:qFormat/>
    <w:rsid w:val="005D2ED7"/>
    <w:pPr>
      <w:spacing w:after="0" w:line="240" w:lineRule="auto"/>
    </w:pPr>
  </w:style>
  <w:style w:type="character" w:customStyle="1" w:styleId="Rubrik3Char">
    <w:name w:val="Rubrik 3 Char"/>
    <w:basedOn w:val="Standardstycketeckensnitt"/>
    <w:link w:val="Rubrik3"/>
    <w:uiPriority w:val="9"/>
    <w:semiHidden/>
    <w:rsid w:val="005D2ED7"/>
    <w:rPr>
      <w:rFonts w:asciiTheme="majorHAnsi" w:eastAsiaTheme="majorEastAsia" w:hAnsiTheme="majorHAnsi" w:cstheme="majorBidi"/>
      <w:color w:val="1F3763" w:themeColor="accent1" w:themeShade="7F"/>
      <w:sz w:val="24"/>
      <w:szCs w:val="24"/>
    </w:rPr>
  </w:style>
  <w:style w:type="paragraph" w:styleId="Normalwebb">
    <w:name w:val="Normal (Web)"/>
    <w:basedOn w:val="Normal"/>
    <w:uiPriority w:val="99"/>
    <w:unhideWhenUsed/>
    <w:rsid w:val="005D2E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stycke">
    <w:name w:val="List Paragraph"/>
    <w:basedOn w:val="Normal"/>
    <w:uiPriority w:val="34"/>
    <w:qFormat/>
    <w:rsid w:val="00884CC5"/>
    <w:pPr>
      <w:ind w:left="720"/>
      <w:contextualSpacing/>
    </w:pPr>
  </w:style>
  <w:style w:type="character" w:styleId="Diskretbetoning">
    <w:name w:val="Subtle Emphasis"/>
    <w:basedOn w:val="Standardstycketeckensnitt"/>
    <w:uiPriority w:val="19"/>
    <w:qFormat/>
    <w:rsid w:val="0059796D"/>
    <w:rPr>
      <w:i/>
      <w:iCs/>
      <w:color w:val="404040" w:themeColor="text1" w:themeTint="BF"/>
    </w:rPr>
  </w:style>
  <w:style w:type="character" w:styleId="Betoning">
    <w:name w:val="Emphasis"/>
    <w:basedOn w:val="Standardstycketeckensnitt"/>
    <w:uiPriority w:val="20"/>
    <w:qFormat/>
    <w:rsid w:val="0059796D"/>
    <w:rPr>
      <w:i/>
      <w:iCs/>
    </w:rPr>
  </w:style>
  <w:style w:type="character" w:styleId="Hyperlnk">
    <w:name w:val="Hyperlink"/>
    <w:basedOn w:val="Standardstycketeckensnitt"/>
    <w:uiPriority w:val="99"/>
    <w:unhideWhenUsed/>
    <w:rsid w:val="000225D0"/>
    <w:rPr>
      <w:color w:val="0563C1" w:themeColor="hyperlink"/>
      <w:u w:val="single"/>
    </w:rPr>
  </w:style>
  <w:style w:type="character" w:customStyle="1" w:styleId="UnresolvedMention">
    <w:name w:val="Unresolved Mention"/>
    <w:basedOn w:val="Standardstycketeckensnitt"/>
    <w:uiPriority w:val="99"/>
    <w:semiHidden/>
    <w:unhideWhenUsed/>
    <w:rsid w:val="00910C8F"/>
    <w:rPr>
      <w:color w:val="605E5C"/>
      <w:shd w:val="clear" w:color="auto" w:fill="E1DFDD"/>
    </w:rPr>
  </w:style>
  <w:style w:type="character" w:customStyle="1" w:styleId="Rubrik6Char">
    <w:name w:val="Rubrik 6 Char"/>
    <w:basedOn w:val="Standardstycketeckensnitt"/>
    <w:link w:val="Rubrik6"/>
    <w:uiPriority w:val="9"/>
    <w:semiHidden/>
    <w:rsid w:val="009B0686"/>
    <w:rPr>
      <w:rFonts w:asciiTheme="majorHAnsi" w:eastAsiaTheme="majorEastAsia" w:hAnsiTheme="majorHAnsi" w:cstheme="majorBidi"/>
      <w:color w:val="1F3763" w:themeColor="accent1" w:themeShade="7F"/>
    </w:rPr>
  </w:style>
  <w:style w:type="table" w:styleId="Tabellrutnt">
    <w:name w:val="Table Grid"/>
    <w:basedOn w:val="Normaltabell"/>
    <w:uiPriority w:val="39"/>
    <w:rsid w:val="00606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itutionsnamn">
    <w:name w:val="Institutionsnamn"/>
    <w:basedOn w:val="Sidhuvud"/>
    <w:rsid w:val="0060679D"/>
    <w:pPr>
      <w:tabs>
        <w:tab w:val="clear" w:pos="4536"/>
        <w:tab w:val="clear" w:pos="9072"/>
        <w:tab w:val="right" w:pos="9026"/>
      </w:tabs>
      <w:spacing w:line="280" w:lineRule="atLeast"/>
    </w:pPr>
    <w:rPr>
      <w:rFonts w:ascii="Arial Narrow" w:eastAsia="MS Mincho" w:hAnsi="Arial Narrow" w:cs="Times New Roman"/>
      <w:b/>
      <w:bCs/>
      <w:caps/>
      <w:noProof/>
      <w:color w:val="000000"/>
      <w:sz w:val="34"/>
      <w:szCs w:val="34"/>
      <w:lang w:eastAsia="sv-SE"/>
    </w:rPr>
  </w:style>
  <w:style w:type="paragraph" w:customStyle="1" w:styleId="HuvudrubrikExamensarbete">
    <w:name w:val="Huvudrubrik_Examensarbete"/>
    <w:qFormat/>
    <w:rsid w:val="0060679D"/>
    <w:pPr>
      <w:spacing w:before="200" w:after="200" w:line="720" w:lineRule="atLeast"/>
      <w:ind w:right="-567"/>
      <w:contextualSpacing/>
    </w:pPr>
    <w:rPr>
      <w:rFonts w:ascii="Arial Narrow" w:eastAsia="MS Mincho" w:hAnsi="Arial Narrow" w:cs="Times New Roman"/>
      <w:b/>
      <w:bCs/>
      <w:caps/>
      <w:sz w:val="56"/>
      <w:szCs w:val="72"/>
    </w:rPr>
  </w:style>
  <w:style w:type="paragraph" w:styleId="Sidhuvud">
    <w:name w:val="header"/>
    <w:basedOn w:val="Normal"/>
    <w:link w:val="SidhuvudChar"/>
    <w:uiPriority w:val="99"/>
    <w:unhideWhenUsed/>
    <w:rsid w:val="0060679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0679D"/>
  </w:style>
  <w:style w:type="paragraph" w:customStyle="1" w:styleId="Formatmall1">
    <w:name w:val="Formatmall1"/>
    <w:basedOn w:val="Normal"/>
    <w:link w:val="Formatmall1Char"/>
    <w:qFormat/>
    <w:rsid w:val="00D46C16"/>
    <w:rPr>
      <w:rFonts w:ascii="Arial Narrow" w:hAnsi="Arial Narrow"/>
      <w:b/>
      <w:bCs/>
      <w:sz w:val="36"/>
      <w:szCs w:val="36"/>
    </w:rPr>
  </w:style>
  <w:style w:type="paragraph" w:styleId="Sidfot">
    <w:name w:val="footer"/>
    <w:basedOn w:val="Normal"/>
    <w:link w:val="SidfotChar"/>
    <w:uiPriority w:val="99"/>
    <w:unhideWhenUsed/>
    <w:rsid w:val="007413D6"/>
    <w:pPr>
      <w:tabs>
        <w:tab w:val="center" w:pos="4536"/>
        <w:tab w:val="right" w:pos="9072"/>
      </w:tabs>
      <w:spacing w:after="0" w:line="240" w:lineRule="auto"/>
    </w:pPr>
  </w:style>
  <w:style w:type="character" w:customStyle="1" w:styleId="Formatmall1Char">
    <w:name w:val="Formatmall1 Char"/>
    <w:basedOn w:val="Standardstycketeckensnitt"/>
    <w:link w:val="Formatmall1"/>
    <w:rsid w:val="00D46C16"/>
    <w:rPr>
      <w:rFonts w:ascii="Arial Narrow" w:hAnsi="Arial Narrow"/>
      <w:b/>
      <w:bCs/>
      <w:sz w:val="36"/>
      <w:szCs w:val="36"/>
    </w:rPr>
  </w:style>
  <w:style w:type="character" w:customStyle="1" w:styleId="SidfotChar">
    <w:name w:val="Sidfot Char"/>
    <w:basedOn w:val="Standardstycketeckensnitt"/>
    <w:link w:val="Sidfot"/>
    <w:uiPriority w:val="99"/>
    <w:rsid w:val="007413D6"/>
  </w:style>
  <w:style w:type="paragraph" w:styleId="Litteraturfrteckning">
    <w:name w:val="Bibliography"/>
    <w:basedOn w:val="Normal"/>
    <w:next w:val="Normal"/>
    <w:uiPriority w:val="37"/>
    <w:semiHidden/>
    <w:unhideWhenUsed/>
    <w:rsid w:val="00BE7193"/>
  </w:style>
  <w:style w:type="character" w:styleId="Kommentarsreferens">
    <w:name w:val="annotation reference"/>
    <w:basedOn w:val="Standardstycketeckensnitt"/>
    <w:uiPriority w:val="99"/>
    <w:semiHidden/>
    <w:unhideWhenUsed/>
    <w:rsid w:val="00230659"/>
    <w:rPr>
      <w:sz w:val="16"/>
      <w:szCs w:val="16"/>
    </w:rPr>
  </w:style>
  <w:style w:type="paragraph" w:styleId="Kommentarer">
    <w:name w:val="annotation text"/>
    <w:basedOn w:val="Normal"/>
    <w:link w:val="KommentarerChar"/>
    <w:uiPriority w:val="99"/>
    <w:semiHidden/>
    <w:unhideWhenUsed/>
    <w:rsid w:val="00230659"/>
    <w:pPr>
      <w:spacing w:line="240" w:lineRule="auto"/>
    </w:pPr>
    <w:rPr>
      <w:sz w:val="20"/>
      <w:szCs w:val="20"/>
    </w:rPr>
  </w:style>
  <w:style w:type="character" w:customStyle="1" w:styleId="KommentarerChar">
    <w:name w:val="Kommentarer Char"/>
    <w:basedOn w:val="Standardstycketeckensnitt"/>
    <w:link w:val="Kommentarer"/>
    <w:uiPriority w:val="99"/>
    <w:semiHidden/>
    <w:rsid w:val="00230659"/>
    <w:rPr>
      <w:sz w:val="20"/>
      <w:szCs w:val="20"/>
    </w:rPr>
  </w:style>
  <w:style w:type="paragraph" w:styleId="Kommentarsmne">
    <w:name w:val="annotation subject"/>
    <w:basedOn w:val="Kommentarer"/>
    <w:next w:val="Kommentarer"/>
    <w:link w:val="KommentarsmneChar"/>
    <w:uiPriority w:val="99"/>
    <w:semiHidden/>
    <w:unhideWhenUsed/>
    <w:rsid w:val="00230659"/>
    <w:rPr>
      <w:b/>
      <w:bCs/>
    </w:rPr>
  </w:style>
  <w:style w:type="character" w:customStyle="1" w:styleId="KommentarsmneChar">
    <w:name w:val="Kommentarsämne Char"/>
    <w:basedOn w:val="KommentarerChar"/>
    <w:link w:val="Kommentarsmne"/>
    <w:uiPriority w:val="99"/>
    <w:semiHidden/>
    <w:rsid w:val="00230659"/>
    <w:rPr>
      <w:b/>
      <w:bCs/>
      <w:sz w:val="20"/>
      <w:szCs w:val="20"/>
    </w:rPr>
  </w:style>
  <w:style w:type="paragraph" w:styleId="Ballongtext">
    <w:name w:val="Balloon Text"/>
    <w:basedOn w:val="Normal"/>
    <w:link w:val="BallongtextChar"/>
    <w:uiPriority w:val="99"/>
    <w:semiHidden/>
    <w:unhideWhenUsed/>
    <w:rsid w:val="00230659"/>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30659"/>
    <w:rPr>
      <w:rFonts w:ascii="Segoe UI" w:hAnsi="Segoe UI" w:cs="Segoe UI"/>
      <w:sz w:val="18"/>
      <w:szCs w:val="18"/>
    </w:rPr>
  </w:style>
  <w:style w:type="character" w:styleId="AnvndHyperlnk">
    <w:name w:val="FollowedHyperlink"/>
    <w:basedOn w:val="Standardstycketeckensnitt"/>
    <w:uiPriority w:val="99"/>
    <w:semiHidden/>
    <w:unhideWhenUsed/>
    <w:rsid w:val="002306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3403">
      <w:bodyDiv w:val="1"/>
      <w:marLeft w:val="0"/>
      <w:marRight w:val="0"/>
      <w:marTop w:val="0"/>
      <w:marBottom w:val="0"/>
      <w:divBdr>
        <w:top w:val="none" w:sz="0" w:space="0" w:color="auto"/>
        <w:left w:val="none" w:sz="0" w:space="0" w:color="auto"/>
        <w:bottom w:val="none" w:sz="0" w:space="0" w:color="auto"/>
        <w:right w:val="none" w:sz="0" w:space="0" w:color="auto"/>
      </w:divBdr>
    </w:div>
    <w:div w:id="718096530">
      <w:bodyDiv w:val="1"/>
      <w:marLeft w:val="0"/>
      <w:marRight w:val="0"/>
      <w:marTop w:val="0"/>
      <w:marBottom w:val="0"/>
      <w:divBdr>
        <w:top w:val="none" w:sz="0" w:space="0" w:color="auto"/>
        <w:left w:val="none" w:sz="0" w:space="0" w:color="auto"/>
        <w:bottom w:val="none" w:sz="0" w:space="0" w:color="auto"/>
        <w:right w:val="none" w:sz="0" w:space="0" w:color="auto"/>
      </w:divBdr>
    </w:div>
    <w:div w:id="836699398">
      <w:bodyDiv w:val="1"/>
      <w:marLeft w:val="0"/>
      <w:marRight w:val="0"/>
      <w:marTop w:val="0"/>
      <w:marBottom w:val="0"/>
      <w:divBdr>
        <w:top w:val="none" w:sz="0" w:space="0" w:color="auto"/>
        <w:left w:val="none" w:sz="0" w:space="0" w:color="auto"/>
        <w:bottom w:val="none" w:sz="0" w:space="0" w:color="auto"/>
        <w:right w:val="none" w:sz="0" w:space="0" w:color="auto"/>
      </w:divBdr>
    </w:div>
    <w:div w:id="905064767">
      <w:bodyDiv w:val="1"/>
      <w:marLeft w:val="0"/>
      <w:marRight w:val="0"/>
      <w:marTop w:val="0"/>
      <w:marBottom w:val="0"/>
      <w:divBdr>
        <w:top w:val="none" w:sz="0" w:space="0" w:color="auto"/>
        <w:left w:val="none" w:sz="0" w:space="0" w:color="auto"/>
        <w:bottom w:val="none" w:sz="0" w:space="0" w:color="auto"/>
        <w:right w:val="none" w:sz="0" w:space="0" w:color="auto"/>
      </w:divBdr>
    </w:div>
    <w:div w:id="1032221738">
      <w:bodyDiv w:val="1"/>
      <w:marLeft w:val="0"/>
      <w:marRight w:val="0"/>
      <w:marTop w:val="0"/>
      <w:marBottom w:val="0"/>
      <w:divBdr>
        <w:top w:val="none" w:sz="0" w:space="0" w:color="auto"/>
        <w:left w:val="none" w:sz="0" w:space="0" w:color="auto"/>
        <w:bottom w:val="none" w:sz="0" w:space="0" w:color="auto"/>
        <w:right w:val="none" w:sz="0" w:space="0" w:color="auto"/>
      </w:divBdr>
    </w:div>
    <w:div w:id="1436093232">
      <w:bodyDiv w:val="1"/>
      <w:marLeft w:val="0"/>
      <w:marRight w:val="0"/>
      <w:marTop w:val="0"/>
      <w:marBottom w:val="0"/>
      <w:divBdr>
        <w:top w:val="none" w:sz="0" w:space="0" w:color="auto"/>
        <w:left w:val="none" w:sz="0" w:space="0" w:color="auto"/>
        <w:bottom w:val="none" w:sz="0" w:space="0" w:color="auto"/>
        <w:right w:val="none" w:sz="0" w:space="0" w:color="auto"/>
      </w:divBdr>
      <w:divsChild>
        <w:div w:id="666518718">
          <w:marLeft w:val="0"/>
          <w:marRight w:val="0"/>
          <w:marTop w:val="750"/>
          <w:marBottom w:val="0"/>
          <w:divBdr>
            <w:top w:val="none" w:sz="0" w:space="0" w:color="auto"/>
            <w:left w:val="none" w:sz="0" w:space="0" w:color="auto"/>
            <w:bottom w:val="none" w:sz="0" w:space="0" w:color="auto"/>
            <w:right w:val="none" w:sz="0" w:space="0" w:color="auto"/>
          </w:divBdr>
        </w:div>
      </w:divsChild>
    </w:div>
    <w:div w:id="1499073240">
      <w:bodyDiv w:val="1"/>
      <w:marLeft w:val="0"/>
      <w:marRight w:val="0"/>
      <w:marTop w:val="0"/>
      <w:marBottom w:val="0"/>
      <w:divBdr>
        <w:top w:val="none" w:sz="0" w:space="0" w:color="auto"/>
        <w:left w:val="none" w:sz="0" w:space="0" w:color="auto"/>
        <w:bottom w:val="none" w:sz="0" w:space="0" w:color="auto"/>
        <w:right w:val="none" w:sz="0" w:space="0" w:color="auto"/>
      </w:divBdr>
    </w:div>
    <w:div w:id="181937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wenurse.se/globalassets/01-svensk-sjukskoterskeforening/publikationer-svensk-sjukskoterskeforening/etik-publikationer/sjukskoterskornas_etiska_kod_2017.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wenurse.se/globalassets/01-svensk-sjukskoterskeforening/%20publikationer-svensk-sjukskoterskeforening/kvalitet-publikationer/strategi-for-kvalitetsutveckling-inom-omvardnad.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iksdagen.se/sv/%20dokument-lagar/dokument/svensk-forfattningssamling/patientlag-2014821_sfs-2014-821"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www.vardfokus.se/webbnyheter/2018/januari/vill-optimera-den-kirurgiska-varden/"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DD8B2-457D-4F0A-84D9-2AFC9F44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11</Pages>
  <Words>3742</Words>
  <Characters>19833</Characters>
  <Application>Microsoft Office Word</Application>
  <DocSecurity>0</DocSecurity>
  <Lines>165</Lines>
  <Paragraphs>47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matilda johansson</dc:creator>
  <cp:keywords/>
  <dc:description/>
  <cp:lastModifiedBy>Linda Åhlström</cp:lastModifiedBy>
  <cp:revision>3</cp:revision>
  <dcterms:created xsi:type="dcterms:W3CDTF">2020-01-07T20:03:00Z</dcterms:created>
  <dcterms:modified xsi:type="dcterms:W3CDTF">2020-01-20T13:28:00Z</dcterms:modified>
</cp:coreProperties>
</file>